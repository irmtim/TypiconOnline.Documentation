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757158" cy="1389888"/>
                    <wp:effectExtent l="0" t="0" r="5715" b="127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6" cy="141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B476901" w14:textId="77777777" w:rsidR="009F3755" w:rsidRDefault="009F3755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0500DD8F" w:rsidR="009F3755" w:rsidRPr="00D74DF2" w:rsidRDefault="00CB391D">
                                <w:pPr>
                                  <w:pStyle w:val="15"/>
                                </w:pPr>
                                <w:r>
                                  <w:t>Веб-сайт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B476901" w14:textId="77777777" w:rsidR="009F3755" w:rsidRDefault="009F3755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0500DD8F" w:rsidR="009F3755" w:rsidRPr="00D74DF2" w:rsidRDefault="00CB391D">
                          <w:pPr>
                            <w:pStyle w:val="15"/>
                          </w:pPr>
                          <w:r>
                            <w:t>Веб-сайт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727"/>
                                  <w:gridCol w:w="459"/>
                                  <w:gridCol w:w="2735"/>
                                  <w:gridCol w:w="459"/>
                                  <w:gridCol w:w="2731"/>
                                </w:tblGrid>
                                <w:tr w:rsidR="009F3755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9F3755" w:rsidRDefault="009F3755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9F3755" w:rsidRDefault="009F3755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9F3755" w:rsidRDefault="009F3755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9F3755" w:rsidRDefault="009F3755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9F3755" w:rsidRDefault="00FF5497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F3755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9F3755" w:rsidRDefault="009F3755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727"/>
                            <w:gridCol w:w="459"/>
                            <w:gridCol w:w="2735"/>
                            <w:gridCol w:w="459"/>
                            <w:gridCol w:w="2731"/>
                          </w:tblGrid>
                          <w:tr w:rsidR="009F3755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9F3755" w:rsidRDefault="009F3755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9F3755" w:rsidRDefault="009F3755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9F3755" w:rsidRDefault="009F3755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5C872C" w14:textId="77777777" w:rsidR="009F3755" w:rsidRDefault="009F3755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9F3755" w:rsidRDefault="00FF5497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F3755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9F3755" w:rsidRDefault="009F3755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3DC687EC" w14:textId="6A918914" w:rsidR="002634CD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4941049" w:history="1">
            <w:r w:rsidR="002634CD" w:rsidRPr="002C4FC3">
              <w:rPr>
                <w:rStyle w:val="af1"/>
                <w:noProof/>
              </w:rPr>
              <w:t>Пояснительная записка</w:t>
            </w:r>
            <w:r w:rsidR="002634CD">
              <w:rPr>
                <w:noProof/>
                <w:webHidden/>
              </w:rPr>
              <w:tab/>
            </w:r>
            <w:r w:rsidR="002634CD">
              <w:rPr>
                <w:noProof/>
                <w:webHidden/>
              </w:rPr>
              <w:fldChar w:fldCharType="begin"/>
            </w:r>
            <w:r w:rsidR="002634CD">
              <w:rPr>
                <w:noProof/>
                <w:webHidden/>
              </w:rPr>
              <w:instrText xml:space="preserve"> PAGEREF _Toc504941049 \h </w:instrText>
            </w:r>
            <w:r w:rsidR="002634CD">
              <w:rPr>
                <w:noProof/>
                <w:webHidden/>
              </w:rPr>
            </w:r>
            <w:r w:rsidR="002634CD">
              <w:rPr>
                <w:noProof/>
                <w:webHidden/>
              </w:rPr>
              <w:fldChar w:fldCharType="separate"/>
            </w:r>
            <w:r w:rsidR="002634CD">
              <w:rPr>
                <w:noProof/>
                <w:webHidden/>
              </w:rPr>
              <w:t>2</w:t>
            </w:r>
            <w:r w:rsidR="002634CD">
              <w:rPr>
                <w:noProof/>
                <w:webHidden/>
              </w:rPr>
              <w:fldChar w:fldCharType="end"/>
            </w:r>
          </w:hyperlink>
        </w:p>
        <w:p w14:paraId="04593C35" w14:textId="4FFBB259" w:rsidR="002634CD" w:rsidRDefault="002634C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4941050" w:history="1">
            <w:r w:rsidRPr="002C4FC3">
              <w:rPr>
                <w:rStyle w:val="af1"/>
                <w:rFonts w:asciiTheme="majorHAnsi" w:eastAsiaTheme="majorEastAsia" w:hAnsiTheme="majorHAnsi" w:cstheme="majorBidi"/>
                <w:noProof/>
              </w:rPr>
              <w:t>Концепция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77E10" w14:textId="1D9DD892" w:rsidR="002634CD" w:rsidRDefault="002634CD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04941051" w:history="1">
            <w:r w:rsidRPr="002C4FC3">
              <w:rPr>
                <w:rStyle w:val="af1"/>
                <w:rFonts w:asciiTheme="majorHAnsi" w:eastAsiaTheme="majorEastAsia" w:hAnsiTheme="majorHAnsi" w:cstheme="majorBidi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C3097" w14:textId="7542B6FA" w:rsidR="002634CD" w:rsidRDefault="002634CD">
          <w:pPr>
            <w:pStyle w:val="24"/>
            <w:rPr>
              <w:noProof/>
              <w:color w:val="auto"/>
              <w:szCs w:val="22"/>
            </w:rPr>
          </w:pPr>
          <w:hyperlink w:anchor="_Toc504941052" w:history="1">
            <w:r w:rsidRPr="002C4FC3">
              <w:rPr>
                <w:rStyle w:val="af1"/>
                <w:noProof/>
              </w:rPr>
              <w:t>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BF3C" w14:textId="61402BF3" w:rsidR="002634CD" w:rsidRDefault="002634CD">
          <w:pPr>
            <w:pStyle w:val="24"/>
            <w:rPr>
              <w:noProof/>
              <w:color w:val="auto"/>
              <w:szCs w:val="22"/>
            </w:rPr>
          </w:pPr>
          <w:hyperlink w:anchor="_Toc504941053" w:history="1">
            <w:r w:rsidRPr="002C4FC3">
              <w:rPr>
                <w:rStyle w:val="af1"/>
                <w:noProof/>
              </w:rPr>
              <w:t>Наборщик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4B58" w14:textId="2F5F06E8" w:rsidR="002634CD" w:rsidRDefault="002634CD">
          <w:pPr>
            <w:pStyle w:val="24"/>
            <w:rPr>
              <w:noProof/>
              <w:color w:val="auto"/>
              <w:szCs w:val="22"/>
            </w:rPr>
          </w:pPr>
          <w:hyperlink w:anchor="_Toc504941054" w:history="1">
            <w:r w:rsidRPr="002C4FC3">
              <w:rPr>
                <w:rStyle w:val="af1"/>
                <w:noProof/>
              </w:rPr>
              <w:t>Уставщик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540B" w14:textId="07A5FF16" w:rsidR="002634CD" w:rsidRDefault="002634CD">
          <w:pPr>
            <w:pStyle w:val="24"/>
            <w:rPr>
              <w:noProof/>
              <w:color w:val="auto"/>
              <w:szCs w:val="22"/>
            </w:rPr>
          </w:pPr>
          <w:hyperlink w:anchor="_Toc504941055" w:history="1">
            <w:r w:rsidRPr="002C4FC3">
              <w:rPr>
                <w:rStyle w:val="af1"/>
                <w:noProof/>
              </w:rPr>
              <w:t>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2B78" w14:textId="24244624" w:rsidR="002634CD" w:rsidRDefault="002634CD">
          <w:pPr>
            <w:pStyle w:val="24"/>
            <w:rPr>
              <w:noProof/>
              <w:color w:val="auto"/>
              <w:szCs w:val="22"/>
            </w:rPr>
          </w:pPr>
          <w:hyperlink w:anchor="_Toc504941056" w:history="1">
            <w:r w:rsidRPr="002C4FC3">
              <w:rPr>
                <w:rStyle w:val="af1"/>
                <w:noProof/>
              </w:rPr>
              <w:t>Исполняемые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9601" w14:textId="2AC8BE45" w:rsidR="002634CD" w:rsidRDefault="002634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4941057" w:history="1">
            <w:r w:rsidRPr="002C4FC3">
              <w:rPr>
                <w:rStyle w:val="af1"/>
                <w:noProof/>
              </w:rPr>
              <w:t>правило (rule)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C5E22" w14:textId="276ED412" w:rsidR="002634CD" w:rsidRDefault="002634CD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04941058" w:history="1">
            <w:r w:rsidRPr="002C4FC3">
              <w:rPr>
                <w:rStyle w:val="af1"/>
                <w:noProof/>
              </w:rPr>
              <w:t>выбор (</w:t>
            </w:r>
            <w:r w:rsidRPr="002C4FC3">
              <w:rPr>
                <w:rStyle w:val="af1"/>
                <w:noProof/>
                <w:lang w:val="en-US"/>
              </w:rPr>
              <w:t>switch</w:t>
            </w:r>
            <w:r w:rsidRPr="002C4FC3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A091" w14:textId="225F5181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076CE4" w:rsidRDefault="005F16C6">
      <w:pPr>
        <w:sectPr w:rsidR="005F16C6" w:rsidRPr="00076CE4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04941049"/>
      <w:r w:rsidRPr="00076CE4">
        <w:lastRenderedPageBreak/>
        <w:t>Пояснительная записка</w:t>
      </w:r>
      <w:bookmarkEnd w:id="0"/>
    </w:p>
    <w:sdt>
      <w:sdtPr>
        <w:rPr>
          <w:b/>
          <w:bCs/>
          <w:sz w:val="26"/>
          <w:szCs w:val="26"/>
        </w:rPr>
        <w:id w:val="-1252579605"/>
        <w:placeholder>
          <w:docPart w:val="1A4D451852F84078BBBB6CBC04714EC4"/>
        </w:placeholder>
        <w15:appearance w15:val="hidden"/>
      </w:sdtPr>
      <w:sdtEndPr>
        <w:rPr>
          <w:highlight w:val="red"/>
        </w:rPr>
      </w:sdtEndPr>
      <w:sdtContent>
        <w:p w14:paraId="7ECF3576" w14:textId="60B14F80" w:rsidR="00AB607D" w:rsidRDefault="0091455E" w:rsidP="0091455E">
          <w:r>
            <w:t>Ниже представлен взгляд на архитектуру веб-сайта для проекта Устав-онлайн.</w:t>
          </w:r>
        </w:p>
        <w:p w14:paraId="185EE7FF" w14:textId="73AAD57D" w:rsidR="0091455E" w:rsidRDefault="0091455E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1" w:name="_Toc504941050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Концепция</w:t>
          </w:r>
          <w:bookmarkEnd w:id="1"/>
        </w:p>
        <w:p w14:paraId="237FE218" w14:textId="7C117DA5" w:rsidR="0091455E" w:rsidRDefault="0091455E" w:rsidP="0091455E">
          <w:pPr>
            <w:spacing w:after="0"/>
          </w:pPr>
          <w:r>
            <w:t xml:space="preserve">В качестве платформы выбрана технология </w:t>
          </w:r>
          <w:r>
            <w:rPr>
              <w:lang w:val="en-US"/>
            </w:rPr>
            <w:t>ASP</w:t>
          </w:r>
          <w:r w:rsidRPr="0091455E">
            <w:t>.</w:t>
          </w:r>
          <w:r>
            <w:rPr>
              <w:lang w:val="en-US"/>
            </w:rPr>
            <w:t>NET</w:t>
          </w:r>
          <w:r w:rsidRPr="0091455E">
            <w:t xml:space="preserve"> </w:t>
          </w:r>
          <w:r>
            <w:rPr>
              <w:lang w:val="en-US"/>
            </w:rPr>
            <w:t>MVC</w:t>
          </w:r>
          <w:r>
            <w:t>.</w:t>
          </w:r>
          <w:r w:rsidRPr="0091455E">
            <w:t xml:space="preserve"> </w:t>
          </w:r>
        </w:p>
        <w:p w14:paraId="460E155B" w14:textId="044DD264" w:rsidR="0091455E" w:rsidRPr="00F81565" w:rsidRDefault="0091455E" w:rsidP="0091455E">
          <w:pPr>
            <w:spacing w:after="0"/>
          </w:pPr>
          <w:r>
            <w:t xml:space="preserve">База данных – </w:t>
          </w:r>
          <w:r>
            <w:rPr>
              <w:lang w:val="en-US"/>
            </w:rPr>
            <w:t>MS</w:t>
          </w:r>
          <w:r w:rsidRPr="00F81565">
            <w:t xml:space="preserve"> </w:t>
          </w:r>
          <w:r>
            <w:rPr>
              <w:lang w:val="en-US"/>
            </w:rPr>
            <w:t>SQL</w:t>
          </w:r>
          <w:r w:rsidRPr="00F81565">
            <w:t xml:space="preserve"> </w:t>
          </w:r>
          <w:r>
            <w:rPr>
              <w:lang w:val="en-US"/>
            </w:rPr>
            <w:t>Server</w:t>
          </w:r>
          <w:r w:rsidRPr="00F81565">
            <w:t>.</w:t>
          </w:r>
        </w:p>
        <w:p w14:paraId="388CF409" w14:textId="127ACF78" w:rsidR="0091455E" w:rsidRPr="00F81565" w:rsidRDefault="0091455E" w:rsidP="0091455E">
          <w:pPr>
            <w:spacing w:after="0"/>
          </w:pPr>
        </w:p>
        <w:p w14:paraId="0C75EC0A" w14:textId="77777777" w:rsidR="0091455E" w:rsidRPr="00F81565" w:rsidRDefault="0091455E" w:rsidP="0091455E">
          <w:pPr>
            <w:spacing w:after="0"/>
          </w:pPr>
        </w:p>
        <w:p w14:paraId="2BFC07BB" w14:textId="13289EC0" w:rsidR="00AB607D" w:rsidRPr="00AB607D" w:rsidRDefault="00CB391D" w:rsidP="00AB607D">
          <w:pPr>
            <w:keepNext/>
            <w:keepLines/>
            <w:pBdr>
              <w:bottom w:val="single" w:sz="8" w:space="0" w:color="FCDBDB" w:themeColor="accent1" w:themeTint="33"/>
            </w:pBdr>
            <w:spacing w:after="200"/>
            <w:outlineLvl w:val="0"/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</w:pPr>
          <w:bookmarkStart w:id="2" w:name="_Toc504941051"/>
          <w:r>
            <w:rPr>
              <w:rFonts w:asciiTheme="majorHAnsi" w:eastAsiaTheme="majorEastAsia" w:hAnsiTheme="majorHAnsi" w:cstheme="majorBidi"/>
              <w:color w:val="F24F4F" w:themeColor="accent1"/>
              <w:sz w:val="36"/>
              <w:szCs w:val="36"/>
            </w:rPr>
            <w:t>Структура</w:t>
          </w:r>
          <w:bookmarkEnd w:id="2"/>
        </w:p>
        <w:p w14:paraId="5B85067D" w14:textId="08E6BAF4" w:rsidR="0091455E" w:rsidRDefault="0091455E" w:rsidP="00A769E0">
          <w:pPr>
            <w:spacing w:after="0"/>
          </w:pPr>
          <w:bookmarkStart w:id="3" w:name="_Исполняемые_элементы"/>
          <w:bookmarkEnd w:id="3"/>
          <w:r>
            <w:t xml:space="preserve">Веб сайт </w:t>
          </w:r>
          <w:r w:rsidR="00A769E0">
            <w:t>должен иметь систему аутентификации. Пользователю, соответственно его роли, определяется открытый функционал.</w:t>
          </w:r>
        </w:p>
        <w:p w14:paraId="13DD4628" w14:textId="77777777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4" w:name="_Toc504941052"/>
          <w:r w:rsidRPr="0091455E">
            <w:rPr>
              <w:color w:val="F24F4F" w:themeColor="accent1"/>
              <w:sz w:val="36"/>
              <w:szCs w:val="36"/>
            </w:rPr>
            <w:t>Администратор</w:t>
          </w:r>
          <w:bookmarkEnd w:id="4"/>
        </w:p>
        <w:p w14:paraId="158DC26A" w14:textId="3796AD9D" w:rsidR="00A769E0" w:rsidRDefault="00A769E0" w:rsidP="00A769E0">
          <w:pPr>
            <w:spacing w:after="0"/>
          </w:pPr>
          <w:r w:rsidRPr="00A769E0">
            <w:t>Обладает полным доступом к функциональным возможностям сайта.</w:t>
          </w:r>
          <w:r>
            <w:t xml:space="preserve"> Управляет пользователями и общими шаблонами последовательностей богослужений.</w:t>
          </w:r>
        </w:p>
        <w:p w14:paraId="51944C9D" w14:textId="01EDA98A" w:rsidR="0091455E" w:rsidRP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5" w:name="_Toc504941053"/>
          <w:r w:rsidRPr="0091455E">
            <w:rPr>
              <w:color w:val="F24F4F" w:themeColor="accent1"/>
              <w:sz w:val="36"/>
              <w:szCs w:val="36"/>
            </w:rPr>
            <w:t>Наборщик</w:t>
          </w:r>
          <w:bookmarkEnd w:id="5"/>
        </w:p>
        <w:p w14:paraId="53DFD5B8" w14:textId="22C2933A" w:rsidR="00A769E0" w:rsidRPr="00A769E0" w:rsidRDefault="00A769E0" w:rsidP="00A769E0">
          <w:pPr>
            <w:spacing w:after="0"/>
          </w:pPr>
          <w:r w:rsidRPr="00A769E0">
            <w:t xml:space="preserve">Заполняет </w:t>
          </w:r>
          <w:r>
            <w:t>тексты богослужения, по сути оцифровывая богослужебные книги Минеи и Триоди.</w:t>
          </w:r>
        </w:p>
        <w:p w14:paraId="4C8C2D26" w14:textId="70BD09A6" w:rsid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6" w:name="_Toc504941054"/>
          <w:r w:rsidRPr="0091455E">
            <w:rPr>
              <w:color w:val="F24F4F" w:themeColor="accent1"/>
              <w:sz w:val="36"/>
              <w:szCs w:val="36"/>
            </w:rPr>
            <w:t>Уставщик</w:t>
          </w:r>
          <w:bookmarkEnd w:id="6"/>
        </w:p>
        <w:p w14:paraId="1F28286E" w14:textId="702D825C" w:rsidR="00A769E0" w:rsidRDefault="002634CD" w:rsidP="002634CD">
          <w:pPr>
            <w:spacing w:after="0"/>
          </w:pPr>
          <w:r>
            <w:t>За каждым Уставщиком закрепляется порядок и расписание богослужений конкретного монастыря или храма.</w:t>
          </w:r>
        </w:p>
        <w:p w14:paraId="1CEF0906" w14:textId="01CF5D42" w:rsidR="002634CD" w:rsidRDefault="002634CD" w:rsidP="002634CD">
          <w:pPr>
            <w:spacing w:after="0"/>
          </w:pPr>
          <w:r>
            <w:t>Уставщик определяет правила последовательности богослужений и расписания для дней Минеи и Триоди. Также определяет состав Псалтири.</w:t>
          </w:r>
        </w:p>
        <w:p w14:paraId="0B39627B" w14:textId="6BD461D1" w:rsidR="002634CD" w:rsidRDefault="002634CD" w:rsidP="002634CD">
          <w:pPr>
            <w:spacing w:after="0"/>
          </w:pPr>
          <w:r>
            <w:t>При регистрации должна существовать возможность использовать Устав-шаблон, который будет являться основой для формирования правил для Уставщика.</w:t>
          </w:r>
        </w:p>
        <w:p w14:paraId="36CA008A" w14:textId="77777777" w:rsidR="002634CD" w:rsidRDefault="002634CD" w:rsidP="002634CD">
          <w:pPr>
            <w:spacing w:after="0"/>
          </w:pPr>
          <w:r>
            <w:t xml:space="preserve">Должны существовать следующие предопределенные Уставы-шаблоны: </w:t>
          </w:r>
        </w:p>
        <w:p w14:paraId="494F60B9" w14:textId="1CC41122" w:rsidR="002634CD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>Типикон. Правила и последовательности указаны в точности, как в Типиконе.</w:t>
          </w:r>
        </w:p>
        <w:p w14:paraId="55E28C23" w14:textId="041F5A5E" w:rsidR="002634CD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 xml:space="preserve">Монастырь. </w:t>
          </w:r>
          <w:r>
            <w:t>Правила и последовательности указаны</w:t>
          </w:r>
          <w:r>
            <w:t xml:space="preserve"> согласно современной монастырской богослужебной традиции РПЦ.</w:t>
          </w:r>
        </w:p>
        <w:p w14:paraId="493A6EE3" w14:textId="7F546F98" w:rsidR="002634CD" w:rsidRPr="00A769E0" w:rsidRDefault="002634CD" w:rsidP="002634CD">
          <w:pPr>
            <w:pStyle w:val="aff9"/>
            <w:numPr>
              <w:ilvl w:val="0"/>
              <w:numId w:val="18"/>
            </w:numPr>
            <w:spacing w:after="0"/>
          </w:pPr>
          <w:r>
            <w:t>Приход.</w:t>
          </w:r>
          <w:r w:rsidRPr="002634CD">
            <w:t xml:space="preserve"> </w:t>
          </w:r>
          <w:r>
            <w:t xml:space="preserve">Правила </w:t>
          </w:r>
          <w:bookmarkStart w:id="7" w:name="_GoBack"/>
          <w:bookmarkEnd w:id="7"/>
          <w:r>
            <w:t>и последовательности указаны согласно современной монастырской богослужебной традиции РПЦ.</w:t>
          </w:r>
          <w:r>
            <w:t xml:space="preserve"> </w:t>
          </w:r>
        </w:p>
        <w:p w14:paraId="3DC1353F" w14:textId="2FF13477" w:rsidR="0091455E" w:rsidRDefault="0091455E" w:rsidP="0091455E">
          <w:pPr>
            <w:pStyle w:val="2"/>
            <w:rPr>
              <w:color w:val="F24F4F" w:themeColor="accent1"/>
              <w:sz w:val="36"/>
              <w:szCs w:val="36"/>
            </w:rPr>
          </w:pPr>
          <w:bookmarkStart w:id="8" w:name="_Toc504941055"/>
          <w:r w:rsidRPr="0091455E">
            <w:rPr>
              <w:color w:val="F24F4F" w:themeColor="accent1"/>
              <w:sz w:val="36"/>
              <w:szCs w:val="36"/>
            </w:rPr>
            <w:t>Гость</w:t>
          </w:r>
          <w:bookmarkEnd w:id="8"/>
        </w:p>
        <w:p w14:paraId="0C677388" w14:textId="3BA300A9" w:rsidR="0091455E" w:rsidRDefault="0091455E" w:rsidP="0091455E">
          <w:pPr>
            <w:spacing w:after="0"/>
          </w:pPr>
          <w:r>
            <w:t>Аутентификация не требуется. Доступ открыт для всех.</w:t>
          </w:r>
        </w:p>
        <w:p w14:paraId="775D22BE" w14:textId="20F5F1EF" w:rsidR="0091455E" w:rsidRDefault="0091455E" w:rsidP="0091455E">
          <w:pPr>
            <w:spacing w:after="0"/>
          </w:pPr>
          <w:r>
            <w:t>Предоставляет возможность выбора Устава и просмотра различных форм отображения Правил Устава:</w:t>
          </w:r>
        </w:p>
        <w:p w14:paraId="164F2FE0" w14:textId="7522B9B8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Расписание</w:t>
          </w:r>
        </w:p>
        <w:p w14:paraId="503BCA85" w14:textId="5939EB8B" w:rsidR="0091455E" w:rsidRDefault="0091455E" w:rsidP="0091455E">
          <w:pPr>
            <w:pStyle w:val="aff9"/>
            <w:numPr>
              <w:ilvl w:val="0"/>
              <w:numId w:val="16"/>
            </w:numPr>
          </w:pPr>
          <w:r>
            <w:t>Последовательность служб</w:t>
          </w:r>
        </w:p>
        <w:p w14:paraId="1E0E241E" w14:textId="004F81CB" w:rsidR="00A769E0" w:rsidRPr="00A769E0" w:rsidRDefault="00A769E0" w:rsidP="00A769E0">
          <w:r>
            <w:t>Функционал каждой роли определяется согласно нижеприведенной таблице:</w:t>
          </w:r>
        </w:p>
        <w:p w14:paraId="5A1A28D4" w14:textId="6C1E15DF" w:rsidR="00A769E0" w:rsidRPr="00A769E0" w:rsidRDefault="00A769E0" w:rsidP="0091455E">
          <w:pPr>
            <w:rPr>
              <w:lang w:val="en-US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lastRenderedPageBreak/>
            <w:drawing>
              <wp:inline distT="0" distB="0" distL="0" distR="0" wp14:anchorId="3D0298EF" wp14:editId="123644F6">
                <wp:extent cx="6332220" cy="1439637"/>
                <wp:effectExtent l="0" t="0" r="0" b="8255"/>
                <wp:docPr id="1" name="Рисунок 1" descr="Автоматически созданный замещающий текст:&#10;Чтение &#10;ноте и &#10;Администратор &#10;Уставщик &#10;Наборщик &#10;Гость &#10;Role &#10;Administrator &#10;MDderator &#10;Typesetter &#10;Guest &#10;Формирование &#10;Набор те Кстов &#10;последовател &#10;Формирование шаблонов &#10;последовател ьносте и &#10;Редакаттование &#10;пользовтелеи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Автоматически созданный замещающий текст:&#10;Чтение &#10;ноте и &#10;Администратор &#10;Уставщик &#10;Наборщик &#10;Гость &#10;Role &#10;Administrator &#10;MDderator &#10;Typesetter &#10;Guest &#10;Формирование &#10;Набор те Кстов &#10;последовател &#10;Формирование шаблонов &#10;последовател ьносте и &#10;Редакаттование &#10;пользовтелеи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2220" cy="143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A1D4B3" w14:textId="69DD3F3E" w:rsidR="00AB607D" w:rsidRPr="00AB607D" w:rsidRDefault="00FF5497" w:rsidP="003A734F">
          <w:pPr>
            <w:pStyle w:val="21"/>
            <w:ind w:left="360"/>
            <w:outlineLvl w:val="9"/>
          </w:pPr>
        </w:p>
        <w:bookmarkStart w:id="9" w:name="_Hlk481573384" w:displacedByCustomXml="next"/>
      </w:sdtContent>
    </w:sdt>
    <w:bookmarkEnd w:id="9" w:displacedByCustomXml="prev"/>
    <w:sectPr w:rsidR="00AB607D" w:rsidRPr="00AB607D" w:rsidSect="00AB607D">
      <w:pgSz w:w="12240" w:h="15840" w:code="1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9F22F" w14:textId="77777777" w:rsidR="00FF5497" w:rsidRDefault="00FF5497">
      <w:pPr>
        <w:spacing w:after="0" w:line="240" w:lineRule="auto"/>
      </w:pPr>
      <w:r>
        <w:separator/>
      </w:r>
    </w:p>
  </w:endnote>
  <w:endnote w:type="continuationSeparator" w:id="0">
    <w:p w14:paraId="14CCE030" w14:textId="77777777" w:rsidR="00FF5497" w:rsidRDefault="00FF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C112C" w14:textId="77777777" w:rsidR="00FF5497" w:rsidRDefault="00FF5497">
      <w:pPr>
        <w:spacing w:after="0" w:line="240" w:lineRule="auto"/>
      </w:pPr>
      <w:r>
        <w:separator/>
      </w:r>
    </w:p>
  </w:footnote>
  <w:footnote w:type="continuationSeparator" w:id="0">
    <w:p w14:paraId="525DCD38" w14:textId="77777777" w:rsidR="00FF5497" w:rsidRDefault="00FF5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F4560"/>
    <w:multiLevelType w:val="hybridMultilevel"/>
    <w:tmpl w:val="2E14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703B4"/>
    <w:multiLevelType w:val="hybridMultilevel"/>
    <w:tmpl w:val="756AF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53B14"/>
    <w:multiLevelType w:val="hybridMultilevel"/>
    <w:tmpl w:val="3834A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4967F7"/>
    <w:multiLevelType w:val="hybridMultilevel"/>
    <w:tmpl w:val="7F066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17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0"/>
  </w:num>
  <w:num w:numId="10">
    <w:abstractNumId w:val="16"/>
  </w:num>
  <w:num w:numId="11">
    <w:abstractNumId w:val="10"/>
  </w:num>
  <w:num w:numId="12">
    <w:abstractNumId w:val="9"/>
  </w:num>
  <w:num w:numId="13">
    <w:abstractNumId w:val="14"/>
  </w:num>
  <w:num w:numId="14">
    <w:abstractNumId w:val="8"/>
  </w:num>
  <w:num w:numId="15">
    <w:abstractNumId w:val="5"/>
  </w:num>
  <w:num w:numId="16">
    <w:abstractNumId w:val="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76CE4"/>
    <w:rsid w:val="00083C77"/>
    <w:rsid w:val="000B35B3"/>
    <w:rsid w:val="000C2B4E"/>
    <w:rsid w:val="000C5DDD"/>
    <w:rsid w:val="000D5B3B"/>
    <w:rsid w:val="001342E7"/>
    <w:rsid w:val="00140B97"/>
    <w:rsid w:val="00184D72"/>
    <w:rsid w:val="001A1DEC"/>
    <w:rsid w:val="001E6123"/>
    <w:rsid w:val="001F6125"/>
    <w:rsid w:val="001F65FE"/>
    <w:rsid w:val="002634CD"/>
    <w:rsid w:val="00274624"/>
    <w:rsid w:val="002763EF"/>
    <w:rsid w:val="00292AC4"/>
    <w:rsid w:val="002A3658"/>
    <w:rsid w:val="002A66F1"/>
    <w:rsid w:val="002B6525"/>
    <w:rsid w:val="00305FD9"/>
    <w:rsid w:val="00346C62"/>
    <w:rsid w:val="00347292"/>
    <w:rsid w:val="00354BBC"/>
    <w:rsid w:val="003A734F"/>
    <w:rsid w:val="003E17FF"/>
    <w:rsid w:val="003E37C3"/>
    <w:rsid w:val="003E7268"/>
    <w:rsid w:val="003F160A"/>
    <w:rsid w:val="004059DB"/>
    <w:rsid w:val="0041687A"/>
    <w:rsid w:val="00435F43"/>
    <w:rsid w:val="004733E0"/>
    <w:rsid w:val="00475B08"/>
    <w:rsid w:val="004B6D78"/>
    <w:rsid w:val="004C2101"/>
    <w:rsid w:val="005072C6"/>
    <w:rsid w:val="00581098"/>
    <w:rsid w:val="005D5ACB"/>
    <w:rsid w:val="005E258C"/>
    <w:rsid w:val="005F16C6"/>
    <w:rsid w:val="00636C27"/>
    <w:rsid w:val="006429EC"/>
    <w:rsid w:val="0069482D"/>
    <w:rsid w:val="006A34AA"/>
    <w:rsid w:val="006B01F6"/>
    <w:rsid w:val="0071774D"/>
    <w:rsid w:val="00720620"/>
    <w:rsid w:val="00736285"/>
    <w:rsid w:val="007803AF"/>
    <w:rsid w:val="00786FEE"/>
    <w:rsid w:val="007A3550"/>
    <w:rsid w:val="007A39C0"/>
    <w:rsid w:val="008313F8"/>
    <w:rsid w:val="0084317D"/>
    <w:rsid w:val="008513A0"/>
    <w:rsid w:val="00874B55"/>
    <w:rsid w:val="008F2209"/>
    <w:rsid w:val="0091455E"/>
    <w:rsid w:val="00925E00"/>
    <w:rsid w:val="00955B87"/>
    <w:rsid w:val="0095779F"/>
    <w:rsid w:val="00965333"/>
    <w:rsid w:val="009A218F"/>
    <w:rsid w:val="009A619F"/>
    <w:rsid w:val="009F2FEA"/>
    <w:rsid w:val="009F3755"/>
    <w:rsid w:val="00A40865"/>
    <w:rsid w:val="00A662EA"/>
    <w:rsid w:val="00A756FF"/>
    <w:rsid w:val="00A769E0"/>
    <w:rsid w:val="00AB607D"/>
    <w:rsid w:val="00AE7CE9"/>
    <w:rsid w:val="00C058B8"/>
    <w:rsid w:val="00C7679B"/>
    <w:rsid w:val="00CB391D"/>
    <w:rsid w:val="00D45B4D"/>
    <w:rsid w:val="00D5114E"/>
    <w:rsid w:val="00D568AD"/>
    <w:rsid w:val="00D74DF2"/>
    <w:rsid w:val="00D97244"/>
    <w:rsid w:val="00D97A51"/>
    <w:rsid w:val="00DA2E2C"/>
    <w:rsid w:val="00DA5D01"/>
    <w:rsid w:val="00DC7549"/>
    <w:rsid w:val="00DD7A76"/>
    <w:rsid w:val="00DE2960"/>
    <w:rsid w:val="00DE2D21"/>
    <w:rsid w:val="00DE6174"/>
    <w:rsid w:val="00E3469D"/>
    <w:rsid w:val="00E3766B"/>
    <w:rsid w:val="00E41CDA"/>
    <w:rsid w:val="00E6527F"/>
    <w:rsid w:val="00E846D8"/>
    <w:rsid w:val="00E9421A"/>
    <w:rsid w:val="00E96065"/>
    <w:rsid w:val="00F0496E"/>
    <w:rsid w:val="00F10A0D"/>
    <w:rsid w:val="00F5372C"/>
    <w:rsid w:val="00F81565"/>
    <w:rsid w:val="00FA42E0"/>
    <w:rsid w:val="00FB3793"/>
    <w:rsid w:val="00FC6184"/>
    <w:rsid w:val="00FD5081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chartTrackingRefBased/>
  <w15:docId w15:val="{1100D792-EB9C-40AC-914B-FB579CF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5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styleId="-44">
    <w:name w:val="Grid Table 4 Accent 4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styleId="-72">
    <w:name w:val="Grid Table 7 Colorful Accent 2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-13">
    <w:name w:val="Grid Table 1 Light Accent 3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-32">
    <w:name w:val="Grid Table 3 Accent 2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-34">
    <w:name w:val="Grid Table 3 Accent 4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styleId="aff0">
    <w:name w:val="Mention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1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2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25E00"/>
    <w:pPr>
      <w:spacing w:line="240" w:lineRule="auto"/>
    </w:pPr>
  </w:style>
  <w:style w:type="character" w:customStyle="1" w:styleId="aff4">
    <w:name w:val="Текст примечания Знак"/>
    <w:basedOn w:val="a0"/>
    <w:link w:val="aff3"/>
    <w:uiPriority w:val="99"/>
    <w:semiHidden/>
    <w:rsid w:val="00925E00"/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25E00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25E00"/>
    <w:rPr>
      <w:b/>
      <w:bCs/>
    </w:rPr>
  </w:style>
  <w:style w:type="paragraph" w:styleId="aff7">
    <w:name w:val="Balloon Text"/>
    <w:basedOn w:val="a"/>
    <w:link w:val="aff8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9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4D451852F84078BBBB6CBC04714E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AF297-C267-4CDA-8C08-1EF5C93392A8}"/>
      </w:docPartPr>
      <w:docPartBody>
        <w:p w:rsidR="00EF6D95" w:rsidRDefault="001346D0">
          <w:pPr>
            <w:pStyle w:val="1A4D451852F84078BBBB6CBC04714EC4"/>
          </w:pPr>
          <w:r>
            <w:rPr>
              <w:rStyle w:val="a3"/>
            </w:rPr>
            <w:t>Щелкните здесь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6D0"/>
    <w:rsid w:val="001250D6"/>
    <w:rsid w:val="001346D0"/>
    <w:rsid w:val="001E2E7B"/>
    <w:rsid w:val="007C3BD8"/>
    <w:rsid w:val="00D60339"/>
    <w:rsid w:val="00EF6D95"/>
    <w:rsid w:val="00F03D9A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4D451852F84078BBBB6CBC04714EC4">
    <w:name w:val="1A4D451852F84078BBBB6CBC04714EC4"/>
  </w:style>
  <w:style w:type="paragraph" w:customStyle="1" w:styleId="611B56A0A01D49F3A7D7C57DD5A3E242">
    <w:name w:val="611B56A0A01D49F3A7D7C57DD5A3E242"/>
  </w:style>
  <w:style w:type="paragraph" w:customStyle="1" w:styleId="ADB3470D802C42E9858AF803E9C51B07">
    <w:name w:val="ADB3470D802C42E9858AF803E9C51B07"/>
  </w:style>
  <w:style w:type="paragraph" w:customStyle="1" w:styleId="39307635D71548BC9105DD8BC36115D1">
    <w:name w:val="39307635D71548BC9105DD8BC36115D1"/>
  </w:style>
  <w:style w:type="paragraph" w:customStyle="1" w:styleId="2AD9B03065E94ED1A79E1004CC50A43F">
    <w:name w:val="2AD9B03065E94ED1A79E1004CC50A43F"/>
  </w:style>
  <w:style w:type="paragraph" w:customStyle="1" w:styleId="D023894DF38B4D63B83EA1EA592CE132">
    <w:name w:val="D023894DF38B4D63B83EA1EA592CE132"/>
    <w:rsid w:val="00EF6D95"/>
  </w:style>
  <w:style w:type="paragraph" w:customStyle="1" w:styleId="EFCB8B3ABF73486BAAF8EF7AD408C67F">
    <w:name w:val="EFCB8B3ABF73486BAAF8EF7AD408C67F"/>
    <w:rsid w:val="00EF6D95"/>
  </w:style>
  <w:style w:type="paragraph" w:customStyle="1" w:styleId="77D0EA76566D4244815458232111F6D5">
    <w:name w:val="77D0EA76566D4244815458232111F6D5"/>
    <w:rsid w:val="00EF6D95"/>
  </w:style>
  <w:style w:type="paragraph" w:customStyle="1" w:styleId="BB9BC679CBAE4F778D46EFAB130630BE">
    <w:name w:val="BB9BC679CBAE4F778D46EFAB130630BE"/>
    <w:rsid w:val="00EF6D95"/>
  </w:style>
  <w:style w:type="paragraph" w:customStyle="1" w:styleId="F02C16DF14BA4007A6870B33BC80FFB4">
    <w:name w:val="F02C16DF14BA4007A6870B33BC80FFB4"/>
    <w:rsid w:val="00EF6D95"/>
  </w:style>
  <w:style w:type="paragraph" w:customStyle="1" w:styleId="5848E5B9335A4E2DA240C951698DA326">
    <w:name w:val="5848E5B9335A4E2DA240C951698DA326"/>
    <w:rsid w:val="00EF6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7E515-BFEA-483E-8BEB-E40FB2CB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146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6</cp:revision>
  <dcterms:created xsi:type="dcterms:W3CDTF">2017-05-25T12:48:00Z</dcterms:created>
  <dcterms:modified xsi:type="dcterms:W3CDTF">2018-01-28T19:15:00Z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