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E1322" w14:textId="1EA66016" w:rsidR="00A3736D" w:rsidRDefault="006C522F" w:rsidP="006C522F">
      <w:pPr>
        <w:pStyle w:val="a3"/>
      </w:pPr>
      <w:r>
        <w:t xml:space="preserve">Знаки служб. Составление </w:t>
      </w:r>
      <w:del w:id="0" w:author="имТ Д" w:date="2022-01-24T14:10:00Z">
        <w:r w:rsidDel="008B71DC">
          <w:delText>правила</w:delText>
        </w:r>
      </w:del>
      <w:ins w:id="1" w:author="имТ Д" w:date="2022-01-24T14:10:00Z">
        <w:r w:rsidR="008B71DC">
          <w:t>последовательности</w:t>
        </w:r>
      </w:ins>
      <w:r>
        <w:t>.</w:t>
      </w:r>
    </w:p>
    <w:p w14:paraId="7650CED9" w14:textId="77777777" w:rsidR="006C522F" w:rsidRPr="006C522F" w:rsidRDefault="006C522F" w:rsidP="006C522F">
      <w:pPr>
        <w:pStyle w:val="a3"/>
        <w:rPr>
          <w:color w:val="C00000"/>
        </w:rPr>
      </w:pPr>
      <w:r w:rsidRPr="006C522F">
        <w:rPr>
          <w:color w:val="C00000"/>
        </w:rPr>
        <w:t>Служба без знака</w:t>
      </w:r>
      <w:r>
        <w:rPr>
          <w:color w:val="C00000"/>
        </w:rPr>
        <w:t>.</w:t>
      </w:r>
    </w:p>
    <w:p w14:paraId="151C5053" w14:textId="77777777" w:rsidR="006C522F" w:rsidRDefault="006C522F" w:rsidP="006C522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2019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422C6F" w14:textId="77777777" w:rsidR="006C522F" w:rsidRDefault="006C522F">
          <w:pPr>
            <w:pStyle w:val="a6"/>
          </w:pPr>
          <w:r>
            <w:t>Оглавление</w:t>
          </w:r>
        </w:p>
        <w:p w14:paraId="2E8E4FCF" w14:textId="29CB5783" w:rsidR="008807B1" w:rsidRDefault="006C522F">
          <w:pPr>
            <w:pStyle w:val="11"/>
            <w:tabs>
              <w:tab w:val="right" w:leader="dot" w:pos="14560"/>
            </w:tabs>
            <w:rPr>
              <w:ins w:id="2" w:author="имТ Д" w:date="2018-05-16T22:38:00Z"/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ins w:id="3" w:author="имТ Д" w:date="2018-05-16T22:38:00Z">
            <w:r w:rsidR="008807B1" w:rsidRPr="008E4B15">
              <w:rPr>
                <w:rStyle w:val="a7"/>
                <w:noProof/>
              </w:rPr>
              <w:fldChar w:fldCharType="begin"/>
            </w:r>
            <w:r w:rsidR="008807B1" w:rsidRPr="008E4B15">
              <w:rPr>
                <w:rStyle w:val="a7"/>
                <w:noProof/>
              </w:rPr>
              <w:instrText xml:space="preserve"> </w:instrText>
            </w:r>
            <w:r w:rsidR="008807B1">
              <w:rPr>
                <w:noProof/>
              </w:rPr>
              <w:instrText>HYPERLINK \l "_Toc514273623"</w:instrText>
            </w:r>
            <w:r w:rsidR="008807B1" w:rsidRPr="008E4B15">
              <w:rPr>
                <w:rStyle w:val="a7"/>
                <w:noProof/>
              </w:rPr>
              <w:instrText xml:space="preserve"> </w:instrText>
            </w:r>
            <w:r w:rsidR="008807B1" w:rsidRPr="008E4B15">
              <w:rPr>
                <w:rStyle w:val="a7"/>
                <w:noProof/>
              </w:rPr>
              <w:fldChar w:fldCharType="separate"/>
            </w:r>
            <w:r w:rsidR="008807B1" w:rsidRPr="008E4B15">
              <w:rPr>
                <w:rStyle w:val="a7"/>
                <w:noProof/>
              </w:rPr>
              <w:t>Описание</w:t>
            </w:r>
            <w:r w:rsidR="008807B1">
              <w:rPr>
                <w:noProof/>
                <w:webHidden/>
              </w:rPr>
              <w:tab/>
            </w:r>
            <w:r w:rsidR="008807B1">
              <w:rPr>
                <w:noProof/>
                <w:webHidden/>
              </w:rPr>
              <w:fldChar w:fldCharType="begin"/>
            </w:r>
            <w:r w:rsidR="008807B1">
              <w:rPr>
                <w:noProof/>
                <w:webHidden/>
              </w:rPr>
              <w:instrText xml:space="preserve"> PAGEREF _Toc514273623 \h </w:instrText>
            </w:r>
          </w:ins>
          <w:r w:rsidR="008807B1">
            <w:rPr>
              <w:noProof/>
              <w:webHidden/>
            </w:rPr>
          </w:r>
          <w:r w:rsidR="008807B1">
            <w:rPr>
              <w:noProof/>
              <w:webHidden/>
            </w:rPr>
            <w:fldChar w:fldCharType="separate"/>
          </w:r>
          <w:ins w:id="4" w:author="имТ Д" w:date="2018-05-16T22:38:00Z">
            <w:r w:rsidR="008807B1">
              <w:rPr>
                <w:noProof/>
                <w:webHidden/>
              </w:rPr>
              <w:t>4</w:t>
            </w:r>
            <w:r w:rsidR="008807B1">
              <w:rPr>
                <w:noProof/>
                <w:webHidden/>
              </w:rPr>
              <w:fldChar w:fldCharType="end"/>
            </w:r>
            <w:r w:rsidR="008807B1" w:rsidRPr="008E4B15">
              <w:rPr>
                <w:rStyle w:val="a7"/>
                <w:noProof/>
              </w:rPr>
              <w:fldChar w:fldCharType="end"/>
            </w:r>
          </w:ins>
        </w:p>
        <w:p w14:paraId="249890C4" w14:textId="7CED49A6" w:rsidR="008807B1" w:rsidRDefault="008807B1">
          <w:pPr>
            <w:pStyle w:val="11"/>
            <w:tabs>
              <w:tab w:val="right" w:leader="dot" w:pos="14560"/>
            </w:tabs>
            <w:rPr>
              <w:ins w:id="5" w:author="имТ Д" w:date="2018-05-16T22:38:00Z"/>
              <w:rFonts w:eastAsiaTheme="minorEastAsia"/>
              <w:noProof/>
              <w:lang w:eastAsia="ru-RU"/>
            </w:rPr>
          </w:pPr>
          <w:ins w:id="6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"_Toc514273624"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Документ описывает изменяемые части последовательности богослужения со знаком «Без знака».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_Toc514273624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" w:author="имТ Д" w:date="2018-05-16T22:38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0BF67D82" w14:textId="322B8EAF" w:rsidR="008807B1" w:rsidRDefault="008807B1">
          <w:pPr>
            <w:pStyle w:val="11"/>
            <w:tabs>
              <w:tab w:val="right" w:leader="dot" w:pos="14560"/>
            </w:tabs>
            <w:rPr>
              <w:ins w:id="8" w:author="имТ Д" w:date="2018-05-16T22:38:00Z"/>
              <w:rFonts w:eastAsiaTheme="minorEastAsia"/>
              <w:noProof/>
              <w:lang w:eastAsia="ru-RU"/>
            </w:rPr>
          </w:pPr>
          <w:ins w:id="9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"_Toc514273625"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Допущения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_Toc514273625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" w:author="имТ Д" w:date="2018-05-16T22:38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0A399096" w14:textId="7FC39D79" w:rsidR="008807B1" w:rsidRDefault="008807B1">
          <w:pPr>
            <w:pStyle w:val="11"/>
            <w:tabs>
              <w:tab w:val="right" w:leader="dot" w:pos="14560"/>
            </w:tabs>
            <w:rPr>
              <w:ins w:id="11" w:author="имТ Д" w:date="2018-05-16T22:38:00Z"/>
              <w:rFonts w:eastAsiaTheme="minorEastAsia"/>
              <w:noProof/>
              <w:lang w:eastAsia="ru-RU"/>
            </w:rPr>
          </w:pPr>
          <w:ins w:id="12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"_Toc514273626"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Состав служб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_Toc514273626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3" w:author="имТ Д" w:date="2018-05-16T22:38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5D6C9259" w14:textId="4AB56A90" w:rsidR="008807B1" w:rsidRDefault="008807B1">
          <w:pPr>
            <w:pStyle w:val="21"/>
            <w:tabs>
              <w:tab w:val="left" w:pos="660"/>
              <w:tab w:val="right" w:leader="dot" w:pos="14560"/>
            </w:tabs>
            <w:rPr>
              <w:ins w:id="14" w:author="имТ Д" w:date="2018-05-16T22:38:00Z"/>
              <w:rFonts w:eastAsiaTheme="minorEastAsia"/>
              <w:noProof/>
              <w:lang w:eastAsia="ru-RU"/>
            </w:rPr>
          </w:pPr>
          <w:ins w:id="15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"_Toc514273627"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9-й час.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_Toc514273627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6" w:author="имТ Д" w:date="2018-05-16T22:38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29374197" w14:textId="675A5D8C" w:rsidR="008807B1" w:rsidRDefault="008807B1">
          <w:pPr>
            <w:pStyle w:val="21"/>
            <w:tabs>
              <w:tab w:val="left" w:pos="880"/>
              <w:tab w:val="right" w:leader="dot" w:pos="14560"/>
            </w:tabs>
            <w:rPr>
              <w:ins w:id="17" w:author="имТ Д" w:date="2018-05-16T22:38:00Z"/>
              <w:rFonts w:eastAsiaTheme="minorEastAsia"/>
              <w:noProof/>
              <w:lang w:eastAsia="ru-RU"/>
            </w:rPr>
          </w:pPr>
          <w:ins w:id="18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"_Toc514273628"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Тропари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_Toc514273628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9" w:author="имТ Д" w:date="2018-05-16T22:38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47DC0EDA" w14:textId="0A2749A8" w:rsidR="008807B1" w:rsidRDefault="008807B1">
          <w:pPr>
            <w:pStyle w:val="21"/>
            <w:tabs>
              <w:tab w:val="left" w:pos="880"/>
              <w:tab w:val="right" w:leader="dot" w:pos="14560"/>
            </w:tabs>
            <w:rPr>
              <w:ins w:id="20" w:author="имТ Д" w:date="2018-05-16T22:38:00Z"/>
              <w:rFonts w:eastAsiaTheme="minorEastAsia"/>
              <w:noProof/>
              <w:lang w:eastAsia="ru-RU"/>
            </w:rPr>
          </w:pPr>
          <w:ins w:id="21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"_Toc514273629"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Кондак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_Toc514273629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2" w:author="имТ Д" w:date="2018-05-16T22:38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6032A898" w14:textId="373B2B10" w:rsidR="008807B1" w:rsidRDefault="008807B1">
          <w:pPr>
            <w:pStyle w:val="21"/>
            <w:tabs>
              <w:tab w:val="left" w:pos="660"/>
              <w:tab w:val="right" w:leader="dot" w:pos="14560"/>
            </w:tabs>
            <w:rPr>
              <w:ins w:id="23" w:author="имТ Д" w:date="2018-05-16T22:38:00Z"/>
              <w:rFonts w:eastAsiaTheme="minorEastAsia"/>
              <w:noProof/>
              <w:lang w:eastAsia="ru-RU"/>
            </w:rPr>
          </w:pPr>
          <w:ins w:id="24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"_Toc514273630"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Вседневная вечерня.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_Toc514273630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5" w:author="имТ Д" w:date="2018-05-16T22:38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127AC289" w14:textId="037BFD29" w:rsidR="008807B1" w:rsidRDefault="008807B1">
          <w:pPr>
            <w:pStyle w:val="21"/>
            <w:tabs>
              <w:tab w:val="left" w:pos="880"/>
              <w:tab w:val="right" w:leader="dot" w:pos="14560"/>
            </w:tabs>
            <w:rPr>
              <w:ins w:id="26" w:author="имТ Д" w:date="2018-05-16T22:38:00Z"/>
              <w:rFonts w:eastAsiaTheme="minorEastAsia"/>
              <w:noProof/>
              <w:lang w:eastAsia="ru-RU"/>
            </w:rPr>
          </w:pPr>
          <w:ins w:id="27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"_Toc514273631"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Стихиры на Господи воззвах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_Toc514273631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8" w:author="имТ Д" w:date="2018-05-16T22:38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0A85CA27" w14:textId="31E8D371" w:rsidR="008807B1" w:rsidRDefault="008807B1">
          <w:pPr>
            <w:pStyle w:val="21"/>
            <w:tabs>
              <w:tab w:val="left" w:pos="880"/>
              <w:tab w:val="right" w:leader="dot" w:pos="14560"/>
            </w:tabs>
            <w:rPr>
              <w:ins w:id="29" w:author="имТ Д" w:date="2018-05-16T22:38:00Z"/>
              <w:rFonts w:eastAsiaTheme="minorEastAsia"/>
              <w:noProof/>
              <w:lang w:eastAsia="ru-RU"/>
            </w:rPr>
          </w:pPr>
          <w:ins w:id="30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"_Toc514273632"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Стихиры на стиховне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_Toc514273632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1" w:author="имТ Д" w:date="2018-05-16T22:38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49A8FF7A" w14:textId="3F3853E2" w:rsidR="008807B1" w:rsidRDefault="008807B1">
          <w:pPr>
            <w:pStyle w:val="21"/>
            <w:tabs>
              <w:tab w:val="left" w:pos="880"/>
              <w:tab w:val="right" w:leader="dot" w:pos="14560"/>
            </w:tabs>
            <w:rPr>
              <w:ins w:id="32" w:author="имТ Д" w:date="2018-05-16T22:38:00Z"/>
              <w:rFonts w:eastAsiaTheme="minorEastAsia"/>
              <w:noProof/>
              <w:lang w:eastAsia="ru-RU"/>
            </w:rPr>
          </w:pPr>
          <w:ins w:id="33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"_Toc514273633"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Отпустительный тропарь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_Toc514273633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4" w:author="имТ Д" w:date="2018-05-16T22:38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735DC5D5" w14:textId="000B7508" w:rsidR="008807B1" w:rsidRDefault="008807B1">
          <w:pPr>
            <w:pStyle w:val="21"/>
            <w:tabs>
              <w:tab w:val="left" w:pos="660"/>
              <w:tab w:val="right" w:leader="dot" w:pos="14560"/>
            </w:tabs>
            <w:rPr>
              <w:ins w:id="35" w:author="имТ Д" w:date="2018-05-16T22:38:00Z"/>
              <w:rFonts w:eastAsiaTheme="minorEastAsia"/>
              <w:noProof/>
              <w:lang w:eastAsia="ru-RU"/>
            </w:rPr>
          </w:pPr>
          <w:ins w:id="36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"_Toc514273634"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Малое повечерие.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_Toc514273634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7" w:author="имТ Д" w:date="2018-05-16T22:38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6F7B6666" w14:textId="0D68F52A" w:rsidR="008807B1" w:rsidRDefault="008807B1">
          <w:pPr>
            <w:pStyle w:val="21"/>
            <w:tabs>
              <w:tab w:val="left" w:pos="660"/>
              <w:tab w:val="right" w:leader="dot" w:pos="14560"/>
            </w:tabs>
            <w:rPr>
              <w:ins w:id="38" w:author="имТ Д" w:date="2018-05-16T22:38:00Z"/>
              <w:rFonts w:eastAsiaTheme="minorEastAsia"/>
              <w:noProof/>
              <w:lang w:eastAsia="ru-RU"/>
            </w:rPr>
          </w:pPr>
          <w:ins w:id="39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"_Toc514273635"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Полунощница.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_Toc514273635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0" w:author="имТ Д" w:date="2018-05-16T22:38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6C145827" w14:textId="294C3213" w:rsidR="008807B1" w:rsidRDefault="008807B1">
          <w:pPr>
            <w:pStyle w:val="21"/>
            <w:tabs>
              <w:tab w:val="left" w:pos="660"/>
              <w:tab w:val="right" w:leader="dot" w:pos="14560"/>
            </w:tabs>
            <w:rPr>
              <w:ins w:id="41" w:author="имТ Д" w:date="2018-05-16T22:38:00Z"/>
              <w:rFonts w:eastAsiaTheme="minorEastAsia"/>
              <w:noProof/>
              <w:lang w:eastAsia="ru-RU"/>
            </w:rPr>
          </w:pPr>
          <w:ins w:id="42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"_Toc514273636"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Утреня.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_Toc514273636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3" w:author="имТ Д" w:date="2018-05-16T22:38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6386CF2B" w14:textId="19B44CC7" w:rsidR="008807B1" w:rsidRDefault="008807B1">
          <w:pPr>
            <w:pStyle w:val="21"/>
            <w:tabs>
              <w:tab w:val="left" w:pos="880"/>
              <w:tab w:val="right" w:leader="dot" w:pos="14560"/>
            </w:tabs>
            <w:rPr>
              <w:ins w:id="44" w:author="имТ Д" w:date="2018-05-16T22:38:00Z"/>
              <w:rFonts w:eastAsiaTheme="minorEastAsia"/>
              <w:noProof/>
              <w:lang w:eastAsia="ru-RU"/>
            </w:rPr>
          </w:pPr>
          <w:ins w:id="45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"_Toc514273637"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5.1.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Тропари по Бог Господь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_Toc514273637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6" w:author="имТ Д" w:date="2018-05-16T22:38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45C6A054" w14:textId="092E0B1B" w:rsidR="008807B1" w:rsidRDefault="008807B1">
          <w:pPr>
            <w:pStyle w:val="21"/>
            <w:tabs>
              <w:tab w:val="left" w:pos="880"/>
              <w:tab w:val="right" w:leader="dot" w:pos="14560"/>
            </w:tabs>
            <w:rPr>
              <w:ins w:id="47" w:author="имТ Д" w:date="2018-05-16T22:38:00Z"/>
              <w:rFonts w:eastAsiaTheme="minorEastAsia"/>
              <w:noProof/>
              <w:lang w:eastAsia="ru-RU"/>
            </w:rPr>
          </w:pPr>
          <w:ins w:id="48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"_Toc514273638"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5.2.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Седален по кафизме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_Toc514273638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9" w:author="имТ Д" w:date="2018-05-16T22:38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70018C15" w14:textId="48F00B88" w:rsidR="008807B1" w:rsidRDefault="008807B1">
          <w:pPr>
            <w:pStyle w:val="21"/>
            <w:tabs>
              <w:tab w:val="left" w:pos="880"/>
              <w:tab w:val="right" w:leader="dot" w:pos="14560"/>
            </w:tabs>
            <w:rPr>
              <w:ins w:id="50" w:author="имТ Д" w:date="2018-05-16T22:38:00Z"/>
              <w:rFonts w:eastAsiaTheme="minorEastAsia"/>
              <w:noProof/>
              <w:lang w:eastAsia="ru-RU"/>
            </w:rPr>
          </w:pPr>
          <w:ins w:id="51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"_Toc514273639"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5.3.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Канон на утрене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_Toc514273639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2" w:author="имТ Д" w:date="2018-05-16T22:38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0667EC1B" w14:textId="777D929B" w:rsidR="008807B1" w:rsidRDefault="008807B1">
          <w:pPr>
            <w:pStyle w:val="21"/>
            <w:tabs>
              <w:tab w:val="left" w:pos="880"/>
              <w:tab w:val="right" w:leader="dot" w:pos="14560"/>
            </w:tabs>
            <w:rPr>
              <w:ins w:id="53" w:author="имТ Д" w:date="2018-05-16T22:38:00Z"/>
              <w:rFonts w:eastAsiaTheme="minorEastAsia"/>
              <w:noProof/>
              <w:lang w:eastAsia="ru-RU"/>
            </w:rPr>
          </w:pPr>
          <w:ins w:id="54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"_Toc514273640"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5.4.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Седален после 3-й песни канона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_Toc514273640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5" w:author="имТ Д" w:date="2018-05-16T22:38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5BD97FA1" w14:textId="0D67FFD3" w:rsidR="008807B1" w:rsidRDefault="008807B1">
          <w:pPr>
            <w:pStyle w:val="21"/>
            <w:tabs>
              <w:tab w:val="left" w:pos="880"/>
              <w:tab w:val="right" w:leader="dot" w:pos="14560"/>
            </w:tabs>
            <w:rPr>
              <w:ins w:id="56" w:author="имТ Д" w:date="2018-05-16T22:38:00Z"/>
              <w:rFonts w:eastAsiaTheme="minorEastAsia"/>
              <w:noProof/>
              <w:lang w:eastAsia="ru-RU"/>
            </w:rPr>
          </w:pPr>
          <w:ins w:id="57" w:author="имТ Д" w:date="2018-05-16T22:38:00Z">
            <w:r w:rsidRPr="008E4B15">
              <w:rPr>
                <w:rStyle w:val="a7"/>
                <w:noProof/>
              </w:rPr>
              <w:lastRenderedPageBreak/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"_Toc514273642"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5.5.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Кондак по 6-й песне канона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_Toc514273642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8" w:author="имТ Д" w:date="2018-05-16T22:38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420229B1" w14:textId="508D270F" w:rsidR="008807B1" w:rsidRDefault="008807B1">
          <w:pPr>
            <w:pStyle w:val="21"/>
            <w:tabs>
              <w:tab w:val="left" w:pos="880"/>
              <w:tab w:val="right" w:leader="dot" w:pos="14560"/>
            </w:tabs>
            <w:rPr>
              <w:ins w:id="59" w:author="имТ Д" w:date="2018-05-16T22:38:00Z"/>
              <w:rFonts w:eastAsiaTheme="minorEastAsia"/>
              <w:noProof/>
              <w:lang w:eastAsia="ru-RU"/>
            </w:rPr>
          </w:pPr>
          <w:ins w:id="60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"_Toc514273643"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5.6.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Эксапостиларий по 9-ой песне канона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_Toc514273643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1" w:author="имТ Д" w:date="2018-05-16T22:38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68063BD9" w14:textId="1C43EE87" w:rsidR="008807B1" w:rsidRDefault="008807B1">
          <w:pPr>
            <w:pStyle w:val="21"/>
            <w:tabs>
              <w:tab w:val="left" w:pos="880"/>
              <w:tab w:val="right" w:leader="dot" w:pos="14560"/>
            </w:tabs>
            <w:rPr>
              <w:ins w:id="62" w:author="имТ Д" w:date="2018-05-16T22:38:00Z"/>
              <w:rFonts w:eastAsiaTheme="minorEastAsia"/>
              <w:noProof/>
              <w:lang w:eastAsia="ru-RU"/>
            </w:rPr>
          </w:pPr>
          <w:ins w:id="63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"_Toc514273644"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5.7.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Стихиры на хвалитех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_Toc514273644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4" w:author="имТ Д" w:date="2018-05-16T22:38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5232D7C9" w14:textId="7A0AE434" w:rsidR="008807B1" w:rsidRDefault="008807B1">
          <w:pPr>
            <w:pStyle w:val="21"/>
            <w:tabs>
              <w:tab w:val="left" w:pos="880"/>
              <w:tab w:val="right" w:leader="dot" w:pos="14560"/>
            </w:tabs>
            <w:rPr>
              <w:ins w:id="65" w:author="имТ Д" w:date="2018-05-16T22:38:00Z"/>
              <w:rFonts w:eastAsiaTheme="minorEastAsia"/>
              <w:noProof/>
              <w:lang w:eastAsia="ru-RU"/>
            </w:rPr>
          </w:pPr>
          <w:ins w:id="66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"_Toc514273723"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5.8.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Стихиры на стиховне утрени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_Toc514273723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7" w:author="имТ Д" w:date="2018-05-16T22:38:00Z"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038D1FB4" w14:textId="4EC4FB50" w:rsidR="008807B1" w:rsidRDefault="008807B1">
          <w:pPr>
            <w:pStyle w:val="21"/>
            <w:tabs>
              <w:tab w:val="left" w:pos="880"/>
              <w:tab w:val="right" w:leader="dot" w:pos="14560"/>
            </w:tabs>
            <w:rPr>
              <w:ins w:id="68" w:author="имТ Д" w:date="2018-05-16T22:38:00Z"/>
              <w:rFonts w:eastAsiaTheme="minorEastAsia"/>
              <w:noProof/>
              <w:lang w:eastAsia="ru-RU"/>
            </w:rPr>
          </w:pPr>
          <w:ins w:id="69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"_Toc514273724"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5.9.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Отпустительный тропарь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_Toc514273724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0" w:author="имТ Д" w:date="2018-05-16T22:38:00Z"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5805DC29" w14:textId="5DB98F1F" w:rsidR="008807B1" w:rsidRDefault="008807B1">
          <w:pPr>
            <w:pStyle w:val="21"/>
            <w:tabs>
              <w:tab w:val="left" w:pos="660"/>
              <w:tab w:val="right" w:leader="dot" w:pos="14560"/>
            </w:tabs>
            <w:rPr>
              <w:ins w:id="71" w:author="имТ Д" w:date="2018-05-16T22:38:00Z"/>
              <w:rFonts w:eastAsiaTheme="minorEastAsia"/>
              <w:noProof/>
              <w:lang w:eastAsia="ru-RU"/>
            </w:rPr>
          </w:pPr>
          <w:ins w:id="72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"_Toc514273725"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1-й час.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_Toc514273725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3" w:author="имТ Д" w:date="2018-05-16T22:38:00Z"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73DBEB55" w14:textId="55310199" w:rsidR="008807B1" w:rsidRDefault="008807B1">
          <w:pPr>
            <w:pStyle w:val="21"/>
            <w:tabs>
              <w:tab w:val="left" w:pos="880"/>
              <w:tab w:val="right" w:leader="dot" w:pos="14560"/>
            </w:tabs>
            <w:rPr>
              <w:ins w:id="74" w:author="имТ Д" w:date="2018-05-16T22:38:00Z"/>
              <w:rFonts w:eastAsiaTheme="minorEastAsia"/>
              <w:noProof/>
              <w:lang w:eastAsia="ru-RU"/>
            </w:rPr>
          </w:pPr>
          <w:ins w:id="75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"_Toc514273726"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6.1.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Тропари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_Toc514273726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6" w:author="имТ Д" w:date="2018-05-16T22:38:00Z"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56DFFEEF" w14:textId="4FA9D7DD" w:rsidR="008807B1" w:rsidRDefault="008807B1">
          <w:pPr>
            <w:pStyle w:val="21"/>
            <w:tabs>
              <w:tab w:val="left" w:pos="880"/>
              <w:tab w:val="right" w:leader="dot" w:pos="14560"/>
            </w:tabs>
            <w:rPr>
              <w:ins w:id="77" w:author="имТ Д" w:date="2018-05-16T22:38:00Z"/>
              <w:rFonts w:eastAsiaTheme="minorEastAsia"/>
              <w:noProof/>
              <w:lang w:eastAsia="ru-RU"/>
            </w:rPr>
          </w:pPr>
          <w:ins w:id="78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"_Toc514273727"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6.2.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Кондак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_Toc514273727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9" w:author="имТ Д" w:date="2018-05-16T22:38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6A43F5C2" w14:textId="7B3FF871" w:rsidR="008807B1" w:rsidRDefault="008807B1">
          <w:pPr>
            <w:pStyle w:val="21"/>
            <w:tabs>
              <w:tab w:val="left" w:pos="660"/>
              <w:tab w:val="right" w:leader="dot" w:pos="14560"/>
            </w:tabs>
            <w:rPr>
              <w:ins w:id="80" w:author="имТ Д" w:date="2018-05-16T22:38:00Z"/>
              <w:rFonts w:eastAsiaTheme="minorEastAsia"/>
              <w:noProof/>
              <w:lang w:eastAsia="ru-RU"/>
            </w:rPr>
          </w:pPr>
          <w:ins w:id="81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"_Toc514273729"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3-й час.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_Toc514273729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2" w:author="имТ Д" w:date="2018-05-16T22:38:00Z"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4C37F2A3" w14:textId="656E5232" w:rsidR="008807B1" w:rsidRDefault="008807B1">
          <w:pPr>
            <w:pStyle w:val="21"/>
            <w:tabs>
              <w:tab w:val="left" w:pos="880"/>
              <w:tab w:val="right" w:leader="dot" w:pos="14560"/>
            </w:tabs>
            <w:rPr>
              <w:ins w:id="83" w:author="имТ Д" w:date="2018-05-16T22:38:00Z"/>
              <w:rFonts w:eastAsiaTheme="minorEastAsia"/>
              <w:noProof/>
              <w:lang w:eastAsia="ru-RU"/>
            </w:rPr>
          </w:pPr>
          <w:ins w:id="84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"_Toc514273730"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7.1.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Тропари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_Toc514273730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5" w:author="имТ Д" w:date="2018-05-16T22:38:00Z"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196424EB" w14:textId="3288104E" w:rsidR="008807B1" w:rsidRDefault="008807B1">
          <w:pPr>
            <w:pStyle w:val="21"/>
            <w:tabs>
              <w:tab w:val="left" w:pos="880"/>
              <w:tab w:val="right" w:leader="dot" w:pos="14560"/>
            </w:tabs>
            <w:rPr>
              <w:ins w:id="86" w:author="имТ Д" w:date="2018-05-16T22:38:00Z"/>
              <w:rFonts w:eastAsiaTheme="minorEastAsia"/>
              <w:noProof/>
              <w:lang w:eastAsia="ru-RU"/>
            </w:rPr>
          </w:pPr>
          <w:ins w:id="87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"_Toc514273731"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7.2.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Кондак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_Toc514273731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8" w:author="имТ Д" w:date="2018-05-16T22:38:00Z"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31E90CB6" w14:textId="0B24761E" w:rsidR="008807B1" w:rsidRDefault="008807B1">
          <w:pPr>
            <w:pStyle w:val="21"/>
            <w:tabs>
              <w:tab w:val="left" w:pos="660"/>
              <w:tab w:val="right" w:leader="dot" w:pos="14560"/>
            </w:tabs>
            <w:rPr>
              <w:ins w:id="89" w:author="имТ Д" w:date="2018-05-16T22:38:00Z"/>
              <w:rFonts w:eastAsiaTheme="minorEastAsia"/>
              <w:noProof/>
              <w:lang w:eastAsia="ru-RU"/>
            </w:rPr>
          </w:pPr>
          <w:ins w:id="90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"_Toc514273733"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8.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6-й час.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_Toc514273733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1" w:author="имТ Д" w:date="2018-05-16T22:38:00Z"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54996494" w14:textId="3017E485" w:rsidR="008807B1" w:rsidRDefault="008807B1">
          <w:pPr>
            <w:pStyle w:val="21"/>
            <w:tabs>
              <w:tab w:val="left" w:pos="880"/>
              <w:tab w:val="right" w:leader="dot" w:pos="14560"/>
            </w:tabs>
            <w:rPr>
              <w:ins w:id="92" w:author="имТ Д" w:date="2018-05-16T22:38:00Z"/>
              <w:rFonts w:eastAsiaTheme="minorEastAsia"/>
              <w:noProof/>
              <w:lang w:eastAsia="ru-RU"/>
            </w:rPr>
          </w:pPr>
          <w:ins w:id="93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"_Toc514273734"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8.1.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Тропари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_Toc514273734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4" w:author="имТ Д" w:date="2018-05-16T22:38:00Z"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1BB46007" w14:textId="28B7FBC9" w:rsidR="008807B1" w:rsidRDefault="008807B1">
          <w:pPr>
            <w:pStyle w:val="21"/>
            <w:tabs>
              <w:tab w:val="left" w:pos="880"/>
              <w:tab w:val="right" w:leader="dot" w:pos="14560"/>
            </w:tabs>
            <w:rPr>
              <w:ins w:id="95" w:author="имТ Д" w:date="2018-05-16T22:38:00Z"/>
              <w:rFonts w:eastAsiaTheme="minorEastAsia"/>
              <w:noProof/>
              <w:lang w:eastAsia="ru-RU"/>
            </w:rPr>
          </w:pPr>
          <w:ins w:id="96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"_Toc514273735"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8.2.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Кондак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_Toc514273735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7" w:author="имТ Д" w:date="2018-05-16T22:38:00Z"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71D4B359" w14:textId="7935E9E9" w:rsidR="008807B1" w:rsidRDefault="008807B1">
          <w:pPr>
            <w:pStyle w:val="21"/>
            <w:tabs>
              <w:tab w:val="left" w:pos="660"/>
              <w:tab w:val="right" w:leader="dot" w:pos="14560"/>
            </w:tabs>
            <w:rPr>
              <w:ins w:id="98" w:author="имТ Д" w:date="2018-05-16T22:38:00Z"/>
              <w:rFonts w:eastAsiaTheme="minorEastAsia"/>
              <w:noProof/>
              <w:lang w:eastAsia="ru-RU"/>
            </w:rPr>
          </w:pPr>
          <w:ins w:id="99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"_Toc514273737"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  <w:fldChar w:fldCharType="separate"/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Божественная литургия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_Toc514273737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0" w:author="имТ Д" w:date="2018-05-16T22:38:00Z"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07F15020" w14:textId="50BADAF5" w:rsidR="008807B1" w:rsidRDefault="008807B1">
          <w:pPr>
            <w:pStyle w:val="21"/>
            <w:tabs>
              <w:tab w:val="left" w:pos="880"/>
              <w:tab w:val="right" w:leader="dot" w:pos="14560"/>
            </w:tabs>
            <w:rPr>
              <w:ins w:id="101" w:author="имТ Д" w:date="2018-05-16T22:38:00Z"/>
              <w:rFonts w:eastAsiaTheme="minorEastAsia"/>
              <w:noProof/>
              <w:lang w:eastAsia="ru-RU"/>
            </w:rPr>
          </w:pPr>
          <w:ins w:id="102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"_Toc514273738"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9.1.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Антифоны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_Toc514273738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3" w:author="имТ Д" w:date="2018-05-16T22:38:00Z"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4F9B9997" w14:textId="656B752B" w:rsidR="008807B1" w:rsidRDefault="008807B1">
          <w:pPr>
            <w:pStyle w:val="21"/>
            <w:tabs>
              <w:tab w:val="left" w:pos="880"/>
              <w:tab w:val="right" w:leader="dot" w:pos="14560"/>
            </w:tabs>
            <w:rPr>
              <w:ins w:id="104" w:author="имТ Д" w:date="2018-05-16T22:38:00Z"/>
              <w:rFonts w:eastAsiaTheme="minorEastAsia"/>
              <w:noProof/>
              <w:lang w:eastAsia="ru-RU"/>
            </w:rPr>
          </w:pPr>
          <w:ins w:id="105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"_Toc514273739"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9.2.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Тропари и кондаки по входе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_Toc514273739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6" w:author="имТ Д" w:date="2018-05-16T22:38:00Z"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1F601804" w14:textId="4CD11ABC" w:rsidR="008807B1" w:rsidRDefault="008807B1">
          <w:pPr>
            <w:pStyle w:val="21"/>
            <w:tabs>
              <w:tab w:val="left" w:pos="880"/>
              <w:tab w:val="right" w:leader="dot" w:pos="14560"/>
            </w:tabs>
            <w:rPr>
              <w:ins w:id="107" w:author="имТ Д" w:date="2018-05-16T22:38:00Z"/>
              <w:rFonts w:eastAsiaTheme="minorEastAsia"/>
              <w:noProof/>
              <w:lang w:eastAsia="ru-RU"/>
            </w:rPr>
          </w:pPr>
          <w:ins w:id="108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"_Toc514273740"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9.3.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Литургийные чтения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_Toc514273740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9" w:author="имТ Д" w:date="2018-05-16T22:38:00Z"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448602FB" w14:textId="18F26415" w:rsidR="008807B1" w:rsidRDefault="008807B1">
          <w:pPr>
            <w:pStyle w:val="21"/>
            <w:tabs>
              <w:tab w:val="left" w:pos="880"/>
              <w:tab w:val="right" w:leader="dot" w:pos="14560"/>
            </w:tabs>
            <w:rPr>
              <w:ins w:id="110" w:author="имТ Д" w:date="2018-05-16T22:38:00Z"/>
              <w:rFonts w:eastAsiaTheme="minorEastAsia"/>
              <w:noProof/>
              <w:lang w:eastAsia="ru-RU"/>
            </w:rPr>
          </w:pPr>
          <w:ins w:id="111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"_Toc514273741"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9.4.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Прикимны, аллилуарий, причастны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_Toc514273741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2" w:author="имТ Д" w:date="2018-05-16T22:38:00Z"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642D337E" w14:textId="5E7754FA" w:rsidR="008807B1" w:rsidRDefault="008807B1">
          <w:pPr>
            <w:pStyle w:val="21"/>
            <w:tabs>
              <w:tab w:val="left" w:pos="880"/>
              <w:tab w:val="right" w:leader="dot" w:pos="14560"/>
            </w:tabs>
            <w:rPr>
              <w:ins w:id="113" w:author="имТ Д" w:date="2018-05-16T22:38:00Z"/>
              <w:rFonts w:eastAsiaTheme="minorEastAsia"/>
              <w:noProof/>
              <w:lang w:eastAsia="ru-RU"/>
            </w:rPr>
          </w:pPr>
          <w:ins w:id="114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"_Toc514273742"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10.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Отдельные алгоритмы.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_Toc514273742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5" w:author="имТ Д" w:date="2018-05-16T22:38:00Z"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351D6096" w14:textId="04D8E4AF" w:rsidR="008807B1" w:rsidRDefault="008807B1">
          <w:pPr>
            <w:pStyle w:val="21"/>
            <w:tabs>
              <w:tab w:val="left" w:pos="1100"/>
              <w:tab w:val="right" w:leader="dot" w:pos="14560"/>
            </w:tabs>
            <w:rPr>
              <w:ins w:id="116" w:author="имТ Д" w:date="2018-05-16T22:38:00Z"/>
              <w:rFonts w:eastAsiaTheme="minorEastAsia"/>
              <w:noProof/>
              <w:lang w:eastAsia="ru-RU"/>
            </w:rPr>
          </w:pPr>
          <w:ins w:id="117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"_Toc514273743"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10.1.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Выбор Слава и Ныне на Господи воззвах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_Toc514273743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8" w:author="имТ Д" w:date="2018-05-16T22:38:00Z"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430F1EFA" w14:textId="75E2FC6E" w:rsidR="008807B1" w:rsidRDefault="008807B1">
          <w:pPr>
            <w:pStyle w:val="21"/>
            <w:tabs>
              <w:tab w:val="left" w:pos="880"/>
              <w:tab w:val="right" w:leader="dot" w:pos="14560"/>
            </w:tabs>
            <w:rPr>
              <w:ins w:id="119" w:author="имТ Д" w:date="2018-05-16T22:38:00Z"/>
              <w:rFonts w:eastAsiaTheme="minorEastAsia"/>
              <w:noProof/>
              <w:lang w:eastAsia="ru-RU"/>
            </w:rPr>
          </w:pPr>
          <w:ins w:id="120" w:author="имТ Д" w:date="2018-05-16T22:38:00Z">
            <w:r w:rsidRPr="008E4B15">
              <w:rPr>
                <w:rStyle w:val="a7"/>
                <w:noProof/>
              </w:rPr>
              <w:fldChar w:fldCharType="begin"/>
            </w:r>
            <w:r w:rsidRPr="008E4B15">
              <w:rPr>
                <w:rStyle w:val="a7"/>
                <w:noProof/>
              </w:rPr>
              <w:instrText xml:space="preserve"> </w:instrText>
            </w:r>
            <w:r>
              <w:rPr>
                <w:noProof/>
              </w:rPr>
              <w:instrText>HYPERLINK \l "_Toc514273744"</w:instrText>
            </w:r>
            <w:r w:rsidRPr="008E4B15">
              <w:rPr>
                <w:rStyle w:val="a7"/>
                <w:noProof/>
              </w:rPr>
              <w:instrText xml:space="preserve"> </w:instrText>
            </w:r>
            <w:r w:rsidRPr="008E4B15">
              <w:rPr>
                <w:rStyle w:val="a7"/>
                <w:noProof/>
              </w:rPr>
              <w:fldChar w:fldCharType="separate"/>
            </w:r>
            <w:r w:rsidRPr="008E4B15">
              <w:rPr>
                <w:rStyle w:val="a7"/>
                <w:noProof/>
              </w:rPr>
              <w:t>11.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8E4B15">
              <w:rPr>
                <w:rStyle w:val="a7"/>
                <w:noProof/>
              </w:rPr>
              <w:t>Список литературы.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_Toc514273744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21" w:author="имТ Д" w:date="2018-05-16T22:38:00Z"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  <w:r w:rsidRPr="008E4B15">
              <w:rPr>
                <w:rStyle w:val="a7"/>
                <w:noProof/>
              </w:rPr>
              <w:fldChar w:fldCharType="end"/>
            </w:r>
          </w:ins>
        </w:p>
        <w:p w14:paraId="57AF8593" w14:textId="27C7943A" w:rsidR="006C522F" w:rsidDel="00FA42B9" w:rsidRDefault="006C522F">
          <w:pPr>
            <w:pStyle w:val="11"/>
            <w:tabs>
              <w:tab w:val="right" w:leader="dot" w:pos="9345"/>
            </w:tabs>
            <w:rPr>
              <w:del w:id="122" w:author="имТ Д" w:date="2017-11-10T10:57:00Z"/>
              <w:rFonts w:eastAsiaTheme="minorEastAsia"/>
              <w:noProof/>
              <w:lang w:eastAsia="ru-RU"/>
            </w:rPr>
          </w:pPr>
          <w:del w:id="123" w:author="имТ Д" w:date="2017-11-10T10:57:00Z">
            <w:r w:rsidRPr="00FA42B9" w:rsidDel="00FA42B9">
              <w:rPr>
                <w:rPrChange w:id="124" w:author="имТ Д" w:date="2017-11-10T10:57:00Z">
                  <w:rPr>
                    <w:rStyle w:val="a7"/>
                    <w:noProof/>
                  </w:rPr>
                </w:rPrChange>
              </w:rPr>
              <w:delText>Состав служб</w:delText>
            </w:r>
            <w:r w:rsidDel="00FA42B9">
              <w:rPr>
                <w:noProof/>
                <w:webHidden/>
              </w:rPr>
              <w:tab/>
              <w:delText>2</w:delText>
            </w:r>
          </w:del>
        </w:p>
        <w:p w14:paraId="03A43DEF" w14:textId="3D4630DF" w:rsidR="006C522F" w:rsidDel="00FA42B9" w:rsidRDefault="006C522F">
          <w:pPr>
            <w:pStyle w:val="21"/>
            <w:tabs>
              <w:tab w:val="left" w:pos="660"/>
              <w:tab w:val="right" w:leader="dot" w:pos="9345"/>
            </w:tabs>
            <w:rPr>
              <w:del w:id="125" w:author="имТ Д" w:date="2017-11-10T10:57:00Z"/>
              <w:rFonts w:eastAsiaTheme="minorEastAsia"/>
              <w:noProof/>
              <w:lang w:eastAsia="ru-RU"/>
            </w:rPr>
          </w:pPr>
          <w:del w:id="126" w:author="имТ Д" w:date="2017-11-10T10:57:00Z">
            <w:r w:rsidRPr="00FA42B9" w:rsidDel="00FA42B9">
              <w:rPr>
                <w:rPrChange w:id="127" w:author="имТ Д" w:date="2017-11-10T10:57:00Z">
                  <w:rPr>
                    <w:rStyle w:val="a7"/>
                    <w:noProof/>
                  </w:rPr>
                </w:rPrChange>
              </w:rPr>
              <w:delText>1.</w:delText>
            </w:r>
            <w:r w:rsidDel="00FA42B9">
              <w:rPr>
                <w:rFonts w:eastAsiaTheme="minorEastAsia"/>
                <w:noProof/>
                <w:lang w:eastAsia="ru-RU"/>
              </w:rPr>
              <w:tab/>
            </w:r>
            <w:r w:rsidRPr="00FA42B9" w:rsidDel="00FA42B9">
              <w:rPr>
                <w:rPrChange w:id="128" w:author="имТ Д" w:date="2017-11-10T10:57:00Z">
                  <w:rPr>
                    <w:rStyle w:val="a7"/>
                    <w:noProof/>
                  </w:rPr>
                </w:rPrChange>
              </w:rPr>
              <w:delText>9-й час.</w:delText>
            </w:r>
            <w:r w:rsidDel="00FA42B9">
              <w:rPr>
                <w:noProof/>
                <w:webHidden/>
              </w:rPr>
              <w:tab/>
              <w:delText>2</w:delText>
            </w:r>
          </w:del>
        </w:p>
        <w:p w14:paraId="4EE8B205" w14:textId="46AA2893" w:rsidR="006C522F" w:rsidDel="00FA42B9" w:rsidRDefault="006C522F">
          <w:pPr>
            <w:pStyle w:val="21"/>
            <w:tabs>
              <w:tab w:val="left" w:pos="660"/>
              <w:tab w:val="right" w:leader="dot" w:pos="9345"/>
            </w:tabs>
            <w:rPr>
              <w:del w:id="129" w:author="имТ Д" w:date="2017-11-10T10:57:00Z"/>
              <w:rFonts w:eastAsiaTheme="minorEastAsia"/>
              <w:noProof/>
              <w:lang w:eastAsia="ru-RU"/>
            </w:rPr>
          </w:pPr>
          <w:del w:id="130" w:author="имТ Д" w:date="2017-11-10T10:57:00Z">
            <w:r w:rsidRPr="00FA42B9" w:rsidDel="00FA42B9">
              <w:rPr>
                <w:rPrChange w:id="131" w:author="имТ Д" w:date="2017-11-10T10:57:00Z">
                  <w:rPr>
                    <w:rStyle w:val="a7"/>
                    <w:noProof/>
                  </w:rPr>
                </w:rPrChange>
              </w:rPr>
              <w:delText>2.</w:delText>
            </w:r>
            <w:r w:rsidDel="00FA42B9">
              <w:rPr>
                <w:rFonts w:eastAsiaTheme="minorEastAsia"/>
                <w:noProof/>
                <w:lang w:eastAsia="ru-RU"/>
              </w:rPr>
              <w:tab/>
            </w:r>
            <w:r w:rsidRPr="00FA42B9" w:rsidDel="00FA42B9">
              <w:rPr>
                <w:rPrChange w:id="132" w:author="имТ Д" w:date="2017-11-10T10:57:00Z">
                  <w:rPr>
                    <w:rStyle w:val="a7"/>
                    <w:noProof/>
                  </w:rPr>
                </w:rPrChange>
              </w:rPr>
              <w:delText>Вседневная вечерня.</w:delText>
            </w:r>
            <w:r w:rsidDel="00FA42B9">
              <w:rPr>
                <w:noProof/>
                <w:webHidden/>
              </w:rPr>
              <w:tab/>
              <w:delText>2</w:delText>
            </w:r>
          </w:del>
        </w:p>
        <w:p w14:paraId="50024C7F" w14:textId="329E6A52" w:rsidR="006C522F" w:rsidDel="00FA42B9" w:rsidRDefault="006C522F">
          <w:pPr>
            <w:pStyle w:val="21"/>
            <w:tabs>
              <w:tab w:val="left" w:pos="660"/>
              <w:tab w:val="right" w:leader="dot" w:pos="9345"/>
            </w:tabs>
            <w:rPr>
              <w:del w:id="133" w:author="имТ Д" w:date="2017-11-10T10:57:00Z"/>
              <w:rFonts w:eastAsiaTheme="minorEastAsia"/>
              <w:noProof/>
              <w:lang w:eastAsia="ru-RU"/>
            </w:rPr>
          </w:pPr>
          <w:del w:id="134" w:author="имТ Д" w:date="2017-11-10T10:57:00Z">
            <w:r w:rsidRPr="00FA42B9" w:rsidDel="00FA42B9">
              <w:rPr>
                <w:rPrChange w:id="135" w:author="имТ Д" w:date="2017-11-10T10:57:00Z">
                  <w:rPr>
                    <w:rStyle w:val="a7"/>
                    <w:noProof/>
                  </w:rPr>
                </w:rPrChange>
              </w:rPr>
              <w:delText>3.</w:delText>
            </w:r>
            <w:r w:rsidDel="00FA42B9">
              <w:rPr>
                <w:rFonts w:eastAsiaTheme="minorEastAsia"/>
                <w:noProof/>
                <w:lang w:eastAsia="ru-RU"/>
              </w:rPr>
              <w:tab/>
            </w:r>
            <w:r w:rsidRPr="00FA42B9" w:rsidDel="00FA42B9">
              <w:rPr>
                <w:rPrChange w:id="136" w:author="имТ Д" w:date="2017-11-10T10:57:00Z">
                  <w:rPr>
                    <w:rStyle w:val="a7"/>
                    <w:noProof/>
                  </w:rPr>
                </w:rPrChange>
              </w:rPr>
              <w:delText>Малое повечерие.</w:delText>
            </w:r>
            <w:r w:rsidDel="00FA42B9">
              <w:rPr>
                <w:noProof/>
                <w:webHidden/>
              </w:rPr>
              <w:tab/>
              <w:delText>2</w:delText>
            </w:r>
          </w:del>
        </w:p>
        <w:p w14:paraId="033D8672" w14:textId="319DAD34" w:rsidR="006C522F" w:rsidDel="00FA42B9" w:rsidRDefault="006C522F">
          <w:pPr>
            <w:pStyle w:val="21"/>
            <w:tabs>
              <w:tab w:val="left" w:pos="660"/>
              <w:tab w:val="right" w:leader="dot" w:pos="9345"/>
            </w:tabs>
            <w:rPr>
              <w:del w:id="137" w:author="имТ Д" w:date="2017-11-10T10:57:00Z"/>
              <w:rFonts w:eastAsiaTheme="minorEastAsia"/>
              <w:noProof/>
              <w:lang w:eastAsia="ru-RU"/>
            </w:rPr>
          </w:pPr>
          <w:del w:id="138" w:author="имТ Д" w:date="2017-11-10T10:57:00Z">
            <w:r w:rsidRPr="00FA42B9" w:rsidDel="00FA42B9">
              <w:rPr>
                <w:rPrChange w:id="139" w:author="имТ Д" w:date="2017-11-10T10:57:00Z">
                  <w:rPr>
                    <w:rStyle w:val="a7"/>
                    <w:noProof/>
                  </w:rPr>
                </w:rPrChange>
              </w:rPr>
              <w:delText>4.</w:delText>
            </w:r>
            <w:r w:rsidDel="00FA42B9">
              <w:rPr>
                <w:rFonts w:eastAsiaTheme="minorEastAsia"/>
                <w:noProof/>
                <w:lang w:eastAsia="ru-RU"/>
              </w:rPr>
              <w:tab/>
            </w:r>
            <w:r w:rsidRPr="00FA42B9" w:rsidDel="00FA42B9">
              <w:rPr>
                <w:rPrChange w:id="140" w:author="имТ Д" w:date="2017-11-10T10:57:00Z">
                  <w:rPr>
                    <w:rStyle w:val="a7"/>
                    <w:noProof/>
                  </w:rPr>
                </w:rPrChange>
              </w:rPr>
              <w:delText>Полунощница.</w:delText>
            </w:r>
            <w:r w:rsidDel="00FA42B9">
              <w:rPr>
                <w:noProof/>
                <w:webHidden/>
              </w:rPr>
              <w:tab/>
              <w:delText>2</w:delText>
            </w:r>
          </w:del>
        </w:p>
        <w:p w14:paraId="6A5B82E0" w14:textId="5107A50F" w:rsidR="006C522F" w:rsidDel="00FA42B9" w:rsidRDefault="006C522F">
          <w:pPr>
            <w:pStyle w:val="21"/>
            <w:tabs>
              <w:tab w:val="left" w:pos="660"/>
              <w:tab w:val="right" w:leader="dot" w:pos="9345"/>
            </w:tabs>
            <w:rPr>
              <w:del w:id="141" w:author="имТ Д" w:date="2017-11-10T10:57:00Z"/>
              <w:rFonts w:eastAsiaTheme="minorEastAsia"/>
              <w:noProof/>
              <w:lang w:eastAsia="ru-RU"/>
            </w:rPr>
          </w:pPr>
          <w:del w:id="142" w:author="имТ Д" w:date="2017-11-10T10:57:00Z">
            <w:r w:rsidRPr="00FA42B9" w:rsidDel="00FA42B9">
              <w:rPr>
                <w:rPrChange w:id="143" w:author="имТ Д" w:date="2017-11-10T10:57:00Z">
                  <w:rPr>
                    <w:rStyle w:val="a7"/>
                    <w:noProof/>
                  </w:rPr>
                </w:rPrChange>
              </w:rPr>
              <w:delText>5.</w:delText>
            </w:r>
            <w:r w:rsidDel="00FA42B9">
              <w:rPr>
                <w:rFonts w:eastAsiaTheme="minorEastAsia"/>
                <w:noProof/>
                <w:lang w:eastAsia="ru-RU"/>
              </w:rPr>
              <w:tab/>
            </w:r>
            <w:r w:rsidRPr="00FA42B9" w:rsidDel="00FA42B9">
              <w:rPr>
                <w:rPrChange w:id="144" w:author="имТ Д" w:date="2017-11-10T10:57:00Z">
                  <w:rPr>
                    <w:rStyle w:val="a7"/>
                    <w:noProof/>
                  </w:rPr>
                </w:rPrChange>
              </w:rPr>
              <w:delText>Утреня.</w:delText>
            </w:r>
            <w:r w:rsidDel="00FA42B9">
              <w:rPr>
                <w:noProof/>
                <w:webHidden/>
              </w:rPr>
              <w:tab/>
              <w:delText>2</w:delText>
            </w:r>
          </w:del>
        </w:p>
        <w:p w14:paraId="53B8C5CF" w14:textId="0C6BC47E" w:rsidR="006C522F" w:rsidDel="00FA42B9" w:rsidRDefault="006C522F">
          <w:pPr>
            <w:pStyle w:val="21"/>
            <w:tabs>
              <w:tab w:val="left" w:pos="660"/>
              <w:tab w:val="right" w:leader="dot" w:pos="9345"/>
            </w:tabs>
            <w:rPr>
              <w:del w:id="145" w:author="имТ Д" w:date="2017-11-10T10:57:00Z"/>
              <w:rFonts w:eastAsiaTheme="minorEastAsia"/>
              <w:noProof/>
              <w:lang w:eastAsia="ru-RU"/>
            </w:rPr>
          </w:pPr>
          <w:del w:id="146" w:author="имТ Д" w:date="2017-11-10T10:57:00Z">
            <w:r w:rsidRPr="00FA42B9" w:rsidDel="00FA42B9">
              <w:rPr>
                <w:rPrChange w:id="147" w:author="имТ Д" w:date="2017-11-10T10:57:00Z">
                  <w:rPr>
                    <w:rStyle w:val="a7"/>
                    <w:noProof/>
                  </w:rPr>
                </w:rPrChange>
              </w:rPr>
              <w:delText>6.</w:delText>
            </w:r>
            <w:r w:rsidDel="00FA42B9">
              <w:rPr>
                <w:rFonts w:eastAsiaTheme="minorEastAsia"/>
                <w:noProof/>
                <w:lang w:eastAsia="ru-RU"/>
              </w:rPr>
              <w:tab/>
            </w:r>
            <w:r w:rsidRPr="00FA42B9" w:rsidDel="00FA42B9">
              <w:rPr>
                <w:rPrChange w:id="148" w:author="имТ Д" w:date="2017-11-10T10:57:00Z">
                  <w:rPr>
                    <w:rStyle w:val="a7"/>
                    <w:noProof/>
                  </w:rPr>
                </w:rPrChange>
              </w:rPr>
              <w:delText>1-й час.</w:delText>
            </w:r>
            <w:r w:rsidDel="00FA42B9">
              <w:rPr>
                <w:noProof/>
                <w:webHidden/>
              </w:rPr>
              <w:tab/>
              <w:delText>2</w:delText>
            </w:r>
          </w:del>
        </w:p>
        <w:p w14:paraId="72897F65" w14:textId="07118B26" w:rsidR="006C522F" w:rsidDel="00FA42B9" w:rsidRDefault="006C522F">
          <w:pPr>
            <w:pStyle w:val="21"/>
            <w:tabs>
              <w:tab w:val="left" w:pos="660"/>
              <w:tab w:val="right" w:leader="dot" w:pos="9345"/>
            </w:tabs>
            <w:rPr>
              <w:del w:id="149" w:author="имТ Д" w:date="2017-11-10T10:57:00Z"/>
              <w:rFonts w:eastAsiaTheme="minorEastAsia"/>
              <w:noProof/>
              <w:lang w:eastAsia="ru-RU"/>
            </w:rPr>
          </w:pPr>
          <w:del w:id="150" w:author="имТ Д" w:date="2017-11-10T10:57:00Z">
            <w:r w:rsidRPr="00FA42B9" w:rsidDel="00FA42B9">
              <w:rPr>
                <w:rPrChange w:id="151" w:author="имТ Д" w:date="2017-11-10T10:57:00Z">
                  <w:rPr>
                    <w:rStyle w:val="a7"/>
                    <w:noProof/>
                  </w:rPr>
                </w:rPrChange>
              </w:rPr>
              <w:delText>7.</w:delText>
            </w:r>
            <w:r w:rsidDel="00FA42B9">
              <w:rPr>
                <w:rFonts w:eastAsiaTheme="minorEastAsia"/>
                <w:noProof/>
                <w:lang w:eastAsia="ru-RU"/>
              </w:rPr>
              <w:tab/>
            </w:r>
            <w:r w:rsidRPr="00FA42B9" w:rsidDel="00FA42B9">
              <w:rPr>
                <w:rPrChange w:id="152" w:author="имТ Д" w:date="2017-11-10T10:57:00Z">
                  <w:rPr>
                    <w:rStyle w:val="a7"/>
                    <w:noProof/>
                  </w:rPr>
                </w:rPrChange>
              </w:rPr>
              <w:delText>3-й час.</w:delText>
            </w:r>
            <w:r w:rsidDel="00FA42B9">
              <w:rPr>
                <w:noProof/>
                <w:webHidden/>
              </w:rPr>
              <w:tab/>
              <w:delText>2</w:delText>
            </w:r>
          </w:del>
        </w:p>
        <w:p w14:paraId="1FE946CC" w14:textId="4664F8E8" w:rsidR="006C522F" w:rsidDel="00FA42B9" w:rsidRDefault="006C522F">
          <w:pPr>
            <w:pStyle w:val="21"/>
            <w:tabs>
              <w:tab w:val="left" w:pos="660"/>
              <w:tab w:val="right" w:leader="dot" w:pos="9345"/>
            </w:tabs>
            <w:rPr>
              <w:del w:id="153" w:author="имТ Д" w:date="2017-11-10T10:57:00Z"/>
              <w:rFonts w:eastAsiaTheme="minorEastAsia"/>
              <w:noProof/>
              <w:lang w:eastAsia="ru-RU"/>
            </w:rPr>
          </w:pPr>
          <w:del w:id="154" w:author="имТ Д" w:date="2017-11-10T10:57:00Z">
            <w:r w:rsidRPr="00FA42B9" w:rsidDel="00FA42B9">
              <w:rPr>
                <w:rPrChange w:id="155" w:author="имТ Д" w:date="2017-11-10T10:57:00Z">
                  <w:rPr>
                    <w:rStyle w:val="a7"/>
                    <w:noProof/>
                  </w:rPr>
                </w:rPrChange>
              </w:rPr>
              <w:delText>8.</w:delText>
            </w:r>
            <w:r w:rsidDel="00FA42B9">
              <w:rPr>
                <w:rFonts w:eastAsiaTheme="minorEastAsia"/>
                <w:noProof/>
                <w:lang w:eastAsia="ru-RU"/>
              </w:rPr>
              <w:tab/>
            </w:r>
            <w:r w:rsidRPr="00FA42B9" w:rsidDel="00FA42B9">
              <w:rPr>
                <w:rPrChange w:id="156" w:author="имТ Д" w:date="2017-11-10T10:57:00Z">
                  <w:rPr>
                    <w:rStyle w:val="a7"/>
                    <w:noProof/>
                  </w:rPr>
                </w:rPrChange>
              </w:rPr>
              <w:delText>6-й час.</w:delText>
            </w:r>
            <w:r w:rsidDel="00FA42B9">
              <w:rPr>
                <w:noProof/>
                <w:webHidden/>
              </w:rPr>
              <w:tab/>
              <w:delText>2</w:delText>
            </w:r>
          </w:del>
        </w:p>
        <w:p w14:paraId="534DB263" w14:textId="49355928" w:rsidR="006C522F" w:rsidDel="00FA42B9" w:rsidRDefault="006C522F">
          <w:pPr>
            <w:pStyle w:val="21"/>
            <w:tabs>
              <w:tab w:val="left" w:pos="660"/>
              <w:tab w:val="right" w:leader="dot" w:pos="9345"/>
            </w:tabs>
            <w:rPr>
              <w:del w:id="157" w:author="имТ Д" w:date="2017-11-10T10:57:00Z"/>
              <w:rFonts w:eastAsiaTheme="minorEastAsia"/>
              <w:noProof/>
              <w:lang w:eastAsia="ru-RU"/>
            </w:rPr>
          </w:pPr>
          <w:del w:id="158" w:author="имТ Д" w:date="2017-11-10T10:57:00Z">
            <w:r w:rsidRPr="00FA42B9" w:rsidDel="00FA42B9">
              <w:rPr>
                <w:rPrChange w:id="159" w:author="имТ Д" w:date="2017-11-10T10:57:00Z">
                  <w:rPr>
                    <w:rStyle w:val="a7"/>
                    <w:noProof/>
                  </w:rPr>
                </w:rPrChange>
              </w:rPr>
              <w:delText>9.</w:delText>
            </w:r>
            <w:r w:rsidDel="00FA42B9">
              <w:rPr>
                <w:rFonts w:eastAsiaTheme="minorEastAsia"/>
                <w:noProof/>
                <w:lang w:eastAsia="ru-RU"/>
              </w:rPr>
              <w:tab/>
            </w:r>
            <w:r w:rsidRPr="00FA42B9" w:rsidDel="00FA42B9">
              <w:rPr>
                <w:rPrChange w:id="160" w:author="имТ Д" w:date="2017-11-10T10:57:00Z">
                  <w:rPr>
                    <w:rStyle w:val="a7"/>
                    <w:noProof/>
                  </w:rPr>
                </w:rPrChange>
              </w:rPr>
              <w:delText>Божественная литургия.</w:delText>
            </w:r>
            <w:r w:rsidDel="00FA42B9">
              <w:rPr>
                <w:noProof/>
                <w:webHidden/>
              </w:rPr>
              <w:tab/>
              <w:delText>2</w:delText>
            </w:r>
          </w:del>
        </w:p>
        <w:p w14:paraId="66C1553B" w14:textId="77777777" w:rsidR="006C522F" w:rsidRPr="006C522F" w:rsidRDefault="006C522F">
          <w:r>
            <w:rPr>
              <w:b/>
              <w:bCs/>
            </w:rPr>
            <w:fldChar w:fldCharType="end"/>
          </w:r>
        </w:p>
      </w:sdtContent>
    </w:sdt>
    <w:p w14:paraId="21EFAD66" w14:textId="77777777" w:rsidR="006C522F" w:rsidRDefault="006C522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lastRenderedPageBreak/>
        <w:br w:type="page"/>
      </w:r>
    </w:p>
    <w:p w14:paraId="3C01DAEE" w14:textId="351080A3" w:rsidR="00190746" w:rsidRDefault="00190746" w:rsidP="00190746">
      <w:pPr>
        <w:pStyle w:val="1"/>
        <w:rPr>
          <w:ins w:id="161" w:author="имТ Д" w:date="2017-11-30T12:45:00Z"/>
        </w:rPr>
      </w:pPr>
      <w:bookmarkStart w:id="162" w:name="_Toc514273623"/>
      <w:ins w:id="163" w:author="имТ Д" w:date="2017-11-30T12:45:00Z">
        <w:r>
          <w:lastRenderedPageBreak/>
          <w:t>Описание</w:t>
        </w:r>
        <w:bookmarkEnd w:id="162"/>
      </w:ins>
    </w:p>
    <w:p w14:paraId="1F7DE689" w14:textId="7C337D6F" w:rsidR="00190746" w:rsidRPr="00190746" w:rsidRDefault="00190746" w:rsidP="006C522F">
      <w:pPr>
        <w:pStyle w:val="1"/>
        <w:rPr>
          <w:ins w:id="164" w:author="имТ Д" w:date="2017-11-30T12:45:00Z"/>
          <w:rFonts w:asciiTheme="minorHAnsi" w:eastAsiaTheme="minorHAnsi" w:hAnsiTheme="minorHAnsi" w:cstheme="minorBidi"/>
          <w:color w:val="auto"/>
          <w:sz w:val="22"/>
          <w:szCs w:val="22"/>
          <w:rPrChange w:id="165" w:author="имТ Д" w:date="2017-11-30T12:45:00Z">
            <w:rPr>
              <w:ins w:id="166" w:author="имТ Д" w:date="2017-11-30T12:45:00Z"/>
            </w:rPr>
          </w:rPrChange>
        </w:rPr>
      </w:pPr>
      <w:bookmarkStart w:id="167" w:name="_Toc514273624"/>
      <w:ins w:id="168" w:author="имТ Д" w:date="2017-11-30T12:45:00Z">
        <w:r>
          <w:rPr>
            <w:rFonts w:asciiTheme="minorHAnsi" w:eastAsiaTheme="minorHAnsi" w:hAnsiTheme="minorHAnsi" w:cstheme="minorBidi"/>
            <w:color w:val="auto"/>
            <w:sz w:val="22"/>
            <w:szCs w:val="22"/>
          </w:rPr>
          <w:t xml:space="preserve">Документ описывает изменяемые части последовательности </w:t>
        </w:r>
      </w:ins>
      <w:ins w:id="169" w:author="имТ Д" w:date="2017-11-30T12:46:00Z">
        <w:r w:rsidR="004774C1">
          <w:rPr>
            <w:rFonts w:asciiTheme="minorHAnsi" w:eastAsiaTheme="minorHAnsi" w:hAnsiTheme="minorHAnsi" w:cstheme="minorBidi"/>
            <w:color w:val="auto"/>
            <w:sz w:val="22"/>
            <w:szCs w:val="22"/>
          </w:rPr>
          <w:t xml:space="preserve">богослужения </w:t>
        </w:r>
        <w:r>
          <w:rPr>
            <w:rFonts w:asciiTheme="minorHAnsi" w:eastAsiaTheme="minorHAnsi" w:hAnsiTheme="minorHAnsi" w:cstheme="minorBidi"/>
            <w:color w:val="auto"/>
            <w:sz w:val="22"/>
            <w:szCs w:val="22"/>
          </w:rPr>
          <w:t>со знаком «Б</w:t>
        </w:r>
      </w:ins>
      <w:ins w:id="170" w:author="имТ Д" w:date="2017-11-30T12:45:00Z">
        <w:r>
          <w:rPr>
            <w:rFonts w:asciiTheme="minorHAnsi" w:eastAsiaTheme="minorHAnsi" w:hAnsiTheme="minorHAnsi" w:cstheme="minorBidi"/>
            <w:color w:val="auto"/>
            <w:sz w:val="22"/>
            <w:szCs w:val="22"/>
          </w:rPr>
          <w:t xml:space="preserve">ез </w:t>
        </w:r>
      </w:ins>
      <w:ins w:id="171" w:author="имТ Д" w:date="2017-11-30T12:46:00Z">
        <w:r>
          <w:rPr>
            <w:rFonts w:asciiTheme="minorHAnsi" w:eastAsiaTheme="minorHAnsi" w:hAnsiTheme="minorHAnsi" w:cstheme="minorBidi"/>
            <w:color w:val="auto"/>
            <w:sz w:val="22"/>
            <w:szCs w:val="22"/>
          </w:rPr>
          <w:t>з</w:t>
        </w:r>
      </w:ins>
      <w:ins w:id="172" w:author="имТ Д" w:date="2017-11-30T12:45:00Z">
        <w:r>
          <w:rPr>
            <w:rFonts w:asciiTheme="minorHAnsi" w:eastAsiaTheme="minorHAnsi" w:hAnsiTheme="minorHAnsi" w:cstheme="minorBidi"/>
            <w:color w:val="auto"/>
            <w:sz w:val="22"/>
            <w:szCs w:val="22"/>
          </w:rPr>
          <w:t>нака</w:t>
        </w:r>
      </w:ins>
      <w:ins w:id="173" w:author="имТ Д" w:date="2017-11-30T12:46:00Z">
        <w:r>
          <w:rPr>
            <w:rFonts w:asciiTheme="minorHAnsi" w:eastAsiaTheme="minorHAnsi" w:hAnsiTheme="minorHAnsi" w:cstheme="minorBidi"/>
            <w:color w:val="auto"/>
            <w:sz w:val="22"/>
            <w:szCs w:val="22"/>
          </w:rPr>
          <w:t>».</w:t>
        </w:r>
      </w:ins>
      <w:bookmarkEnd w:id="167"/>
    </w:p>
    <w:p w14:paraId="2578F900" w14:textId="7FE8C296" w:rsidR="00B41403" w:rsidRDefault="00B41403" w:rsidP="006C522F">
      <w:pPr>
        <w:pStyle w:val="1"/>
        <w:rPr>
          <w:ins w:id="174" w:author="имТ Д" w:date="2017-11-27T18:50:00Z"/>
        </w:rPr>
      </w:pPr>
      <w:bookmarkStart w:id="175" w:name="_Toc514273625"/>
      <w:ins w:id="176" w:author="имТ Д" w:date="2017-11-27T18:50:00Z">
        <w:r>
          <w:t>Допущения</w:t>
        </w:r>
        <w:bookmarkEnd w:id="175"/>
      </w:ins>
    </w:p>
    <w:p w14:paraId="5473982F" w14:textId="0AC410B2" w:rsidR="00B41403" w:rsidRPr="008B71DC" w:rsidRDefault="00B41403">
      <w:pPr>
        <w:rPr>
          <w:ins w:id="177" w:author="имТ Д" w:date="2017-11-27T18:49:00Z"/>
        </w:rPr>
        <w:pPrChange w:id="178" w:author="имТ Д" w:date="2017-11-27T18:50:00Z">
          <w:pPr>
            <w:pStyle w:val="1"/>
          </w:pPr>
        </w:pPrChange>
      </w:pPr>
      <w:ins w:id="179" w:author="имТ Д" w:date="2017-11-27T18:50:00Z">
        <w:r w:rsidRPr="00B41403">
          <w:rPr>
            <w:highlight w:val="yellow"/>
            <w:rPrChange w:id="180" w:author="имТ Д" w:date="2017-11-27T18:52:00Z">
              <w:rPr/>
            </w:rPrChange>
          </w:rPr>
          <w:t xml:space="preserve">Если </w:t>
        </w:r>
      </w:ins>
      <w:ins w:id="181" w:author="имТ Д" w:date="2017-11-27T18:51:00Z">
        <w:r w:rsidRPr="00B41403">
          <w:rPr>
            <w:highlight w:val="yellow"/>
            <w:rPrChange w:id="182" w:author="имТ Д" w:date="2017-11-27T18:52:00Z">
              <w:rPr/>
            </w:rPrChange>
          </w:rPr>
          <w:t xml:space="preserve">служба совершается в </w:t>
        </w:r>
      </w:ins>
      <w:ins w:id="183" w:author="имТ Д" w:date="2017-11-27T18:50:00Z">
        <w:r w:rsidRPr="00B41403">
          <w:rPr>
            <w:highlight w:val="yellow"/>
            <w:rPrChange w:id="184" w:author="имТ Д" w:date="2017-11-27T18:52:00Z">
              <w:rPr/>
            </w:rPrChange>
          </w:rPr>
          <w:t xml:space="preserve">воскресенье, то </w:t>
        </w:r>
      </w:ins>
      <w:ins w:id="185" w:author="имТ Д" w:date="2017-11-27T18:51:00Z">
        <w:r w:rsidRPr="00B41403">
          <w:rPr>
            <w:highlight w:val="yellow"/>
            <w:rPrChange w:id="186" w:author="имТ Д" w:date="2017-11-27T18:52:00Z">
              <w:rPr/>
            </w:rPrChange>
          </w:rPr>
          <w:t xml:space="preserve">создаем для этого особое Правило, которое описывается в файле </w:t>
        </w:r>
      </w:ins>
      <w:ins w:id="187" w:author="имТ Д" w:date="2017-11-27T18:52:00Z">
        <w:r w:rsidRPr="00B41403">
          <w:rPr>
            <w:highlight w:val="yellow"/>
            <w:rPrChange w:id="188" w:author="имТ Д" w:date="2017-11-27T18:52:00Z">
              <w:rPr/>
            </w:rPrChange>
          </w:rPr>
          <w:t>«Знаки служб. Без знака. Воскресный день.</w:t>
        </w:r>
        <w:r w:rsidRPr="00B41403">
          <w:rPr>
            <w:highlight w:val="yellow"/>
            <w:lang w:val="en-US"/>
            <w:rPrChange w:id="189" w:author="имТ Д" w:date="2017-11-27T18:52:00Z">
              <w:rPr>
                <w:lang w:val="en-US"/>
              </w:rPr>
            </w:rPrChange>
          </w:rPr>
          <w:t>docx</w:t>
        </w:r>
        <w:r w:rsidRPr="00B41403">
          <w:rPr>
            <w:highlight w:val="yellow"/>
            <w:rPrChange w:id="190" w:author="имТ Д" w:date="2017-11-27T18:52:00Z">
              <w:rPr/>
            </w:rPrChange>
          </w:rPr>
          <w:t>»</w:t>
        </w:r>
      </w:ins>
    </w:p>
    <w:p w14:paraId="02DBEA4A" w14:textId="5CE05710" w:rsidR="006C522F" w:rsidRDefault="006C522F" w:rsidP="006C522F">
      <w:pPr>
        <w:pStyle w:val="1"/>
      </w:pPr>
      <w:bookmarkStart w:id="191" w:name="_Toc514273626"/>
      <w:r>
        <w:t>Состав служб</w:t>
      </w:r>
      <w:bookmarkEnd w:id="191"/>
    </w:p>
    <w:p w14:paraId="49B7D041" w14:textId="77777777" w:rsidR="001709A6" w:rsidRDefault="006C522F" w:rsidP="001709A6">
      <w:r>
        <w:t>Для каждой службы составляем схематичную последовательность.</w:t>
      </w:r>
      <w:r w:rsidR="001709A6" w:rsidRPr="001709A6">
        <w:t xml:space="preserve"> </w:t>
      </w:r>
      <w:r w:rsidR="001709A6">
        <w:t>Опишем здесь лишь изменяемые части.</w:t>
      </w:r>
    </w:p>
    <w:p w14:paraId="2BBD305F" w14:textId="35EE8446" w:rsidR="006C522F" w:rsidRDefault="006C522F" w:rsidP="00CD78BA">
      <w:pPr>
        <w:pStyle w:val="2"/>
        <w:numPr>
          <w:ilvl w:val="0"/>
          <w:numId w:val="4"/>
        </w:numPr>
        <w:rPr>
          <w:ins w:id="192" w:author="имТ Д" w:date="2017-11-10T10:47:00Z"/>
        </w:rPr>
      </w:pPr>
      <w:bookmarkStart w:id="193" w:name="_Toc514273627"/>
      <w:r>
        <w:t>9-й час.</w:t>
      </w:r>
      <w:ins w:id="194" w:author="имТ Д" w:date="2017-11-10T10:52:00Z">
        <w:r w:rsidR="00FA42B9">
          <w:rPr>
            <w:rStyle w:val="ab"/>
          </w:rPr>
          <w:footnoteReference w:id="1"/>
        </w:r>
      </w:ins>
      <w:bookmarkEnd w:id="193"/>
    </w:p>
    <w:p w14:paraId="20AF628C" w14:textId="16314A7B" w:rsidR="003D3D30" w:rsidRDefault="003D3D30" w:rsidP="003D3D30">
      <w:pPr>
        <w:pStyle w:val="2"/>
        <w:numPr>
          <w:ilvl w:val="1"/>
          <w:numId w:val="4"/>
        </w:numPr>
        <w:spacing w:before="120" w:after="120"/>
        <w:rPr>
          <w:ins w:id="196" w:author="имТ Д" w:date="2017-11-10T10:47:00Z"/>
        </w:rPr>
      </w:pPr>
      <w:bookmarkStart w:id="197" w:name="_Toc514273628"/>
      <w:ins w:id="198" w:author="имТ Д" w:date="2017-11-10T10:47:00Z">
        <w:r>
          <w:t>Тропари</w:t>
        </w:r>
      </w:ins>
      <w:ins w:id="199" w:author="имТ Д" w:date="2017-11-10T10:56:00Z">
        <w:r w:rsidR="00FA42B9">
          <w:rPr>
            <w:rStyle w:val="ab"/>
          </w:rPr>
          <w:footnoteReference w:id="2"/>
        </w:r>
      </w:ins>
      <w:bookmarkEnd w:id="197"/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608"/>
        <w:gridCol w:w="2223"/>
        <w:gridCol w:w="8091"/>
        <w:gridCol w:w="1833"/>
        <w:gridCol w:w="1841"/>
      </w:tblGrid>
      <w:tr w:rsidR="003D3D30" w14:paraId="34BE747A" w14:textId="77777777" w:rsidTr="00210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201" w:author="имТ Д" w:date="2017-11-10T10:4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03644C76" w14:textId="77777777" w:rsidR="003D3D30" w:rsidRDefault="003D3D30" w:rsidP="00210A4B">
            <w:pPr>
              <w:rPr>
                <w:ins w:id="202" w:author="имТ Д" w:date="2017-11-10T10:47:00Z"/>
              </w:rPr>
            </w:pPr>
            <w:ins w:id="203" w:author="имТ Д" w:date="2017-11-10T10:47:00Z">
              <w:r>
                <w:t>№ п/п</w:t>
              </w:r>
            </w:ins>
          </w:p>
        </w:tc>
        <w:tc>
          <w:tcPr>
            <w:tcW w:w="2001" w:type="dxa"/>
          </w:tcPr>
          <w:p w14:paraId="39D5F5CD" w14:textId="77777777" w:rsidR="003D3D30" w:rsidRDefault="003D3D30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04" w:author="имТ Д" w:date="2017-11-10T10:47:00Z"/>
              </w:rPr>
            </w:pPr>
            <w:ins w:id="205" w:author="имТ Д" w:date="2017-11-10T10:47:00Z">
              <w:r>
                <w:t>Условие</w:t>
              </w:r>
            </w:ins>
          </w:p>
        </w:tc>
        <w:tc>
          <w:tcPr>
            <w:tcW w:w="8299" w:type="dxa"/>
          </w:tcPr>
          <w:p w14:paraId="60439662" w14:textId="77777777" w:rsidR="003D3D30" w:rsidRDefault="003D3D30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06" w:author="имТ Д" w:date="2017-11-10T10:47:00Z"/>
              </w:rPr>
            </w:pPr>
            <w:ins w:id="207" w:author="имТ Д" w:date="2017-11-10T10:47:00Z">
              <w:r>
                <w:t>Сценарий</w:t>
              </w:r>
            </w:ins>
          </w:p>
        </w:tc>
        <w:tc>
          <w:tcPr>
            <w:tcW w:w="1843" w:type="dxa"/>
          </w:tcPr>
          <w:p w14:paraId="1BED106F" w14:textId="77777777" w:rsidR="003D3D30" w:rsidRDefault="003D3D30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08" w:author="имТ Д" w:date="2017-11-10T10:47:00Z"/>
              </w:rPr>
            </w:pPr>
            <w:ins w:id="209" w:author="имТ Д" w:date="2017-11-10T10:47:00Z">
              <w:r>
                <w:t>Пример для тестирования</w:t>
              </w:r>
            </w:ins>
          </w:p>
        </w:tc>
        <w:tc>
          <w:tcPr>
            <w:tcW w:w="1843" w:type="dxa"/>
          </w:tcPr>
          <w:p w14:paraId="709C3C33" w14:textId="77777777" w:rsidR="003D3D30" w:rsidRDefault="003D3D30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10" w:author="имТ Д" w:date="2017-11-10T10:47:00Z"/>
              </w:rPr>
            </w:pPr>
            <w:ins w:id="211" w:author="имТ Д" w:date="2017-11-10T10:47:00Z">
              <w:r>
                <w:t>Статус</w:t>
              </w:r>
            </w:ins>
          </w:p>
        </w:tc>
      </w:tr>
      <w:tr w:rsidR="003D3D30" w14:paraId="3DB7F053" w14:textId="77777777" w:rsidTr="00210A4B">
        <w:trPr>
          <w:ins w:id="212" w:author="имТ Д" w:date="2017-11-10T10:4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2F7C4700" w14:textId="049D64EB" w:rsidR="003D3D30" w:rsidRPr="00210A4B" w:rsidRDefault="003D3D30" w:rsidP="00210A4B">
            <w:pPr>
              <w:rPr>
                <w:ins w:id="213" w:author="имТ Д" w:date="2017-11-10T10:47:00Z"/>
                <w:highlight w:val="cyan"/>
                <w:rPrChange w:id="214" w:author="имТ Д" w:date="2017-11-10T11:04:00Z">
                  <w:rPr>
                    <w:ins w:id="215" w:author="имТ Д" w:date="2017-11-10T10:47:00Z"/>
                  </w:rPr>
                </w:rPrChange>
              </w:rPr>
            </w:pPr>
            <w:commentRangeStart w:id="216"/>
            <w:ins w:id="217" w:author="имТ Д" w:date="2017-11-10T10:47:00Z">
              <w:r w:rsidRPr="00210A4B">
                <w:rPr>
                  <w:highlight w:val="cyan"/>
                  <w:rPrChange w:id="218" w:author="имТ Д" w:date="2017-11-10T11:04:00Z">
                    <w:rPr/>
                  </w:rPrChange>
                </w:rPr>
                <w:t>1.</w:t>
              </w:r>
            </w:ins>
          </w:p>
        </w:tc>
        <w:tc>
          <w:tcPr>
            <w:tcW w:w="2001" w:type="dxa"/>
          </w:tcPr>
          <w:p w14:paraId="4DBC8F56" w14:textId="459E757E" w:rsidR="003D3D30" w:rsidRPr="00210A4B" w:rsidRDefault="003D3D30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9" w:author="имТ Д" w:date="2017-11-10T10:47:00Z"/>
                <w:b/>
                <w:highlight w:val="cyan"/>
                <w:rPrChange w:id="220" w:author="имТ Д" w:date="2017-11-10T11:04:00Z">
                  <w:rPr>
                    <w:ins w:id="221" w:author="имТ Д" w:date="2017-11-10T10:47:00Z"/>
                  </w:rPr>
                </w:rPrChange>
              </w:rPr>
            </w:pPr>
            <w:ins w:id="222" w:author="имТ Д" w:date="2017-11-10T10:47:00Z">
              <w:r w:rsidRPr="00210A4B">
                <w:rPr>
                  <w:b/>
                  <w:highlight w:val="cyan"/>
                  <w:rPrChange w:id="223" w:author="имТ Д" w:date="2017-11-10T11:04:00Z">
                    <w:rPr/>
                  </w:rPrChange>
                </w:rPr>
                <w:t>В воскресенье</w:t>
              </w:r>
            </w:ins>
          </w:p>
        </w:tc>
        <w:tc>
          <w:tcPr>
            <w:tcW w:w="8299" w:type="dxa"/>
          </w:tcPr>
          <w:p w14:paraId="485EBBA5" w14:textId="77777777" w:rsidR="00FA42B9" w:rsidRPr="00210A4B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4" w:author="имТ Д" w:date="2017-11-10T10:50:00Z"/>
                <w:b/>
                <w:highlight w:val="cyan"/>
                <w:rPrChange w:id="225" w:author="имТ Д" w:date="2017-11-10T11:04:00Z">
                  <w:rPr>
                    <w:ins w:id="226" w:author="имТ Д" w:date="2017-11-10T10:50:00Z"/>
                  </w:rPr>
                </w:rPrChange>
              </w:rPr>
            </w:pPr>
            <w:ins w:id="227" w:author="имТ Д" w:date="2017-11-10T10:50:00Z">
              <w:r w:rsidRPr="00210A4B">
                <w:rPr>
                  <w:b/>
                  <w:highlight w:val="cyan"/>
                  <w:rPrChange w:id="228" w:author="имТ Д" w:date="2017-11-10T11:04:00Z">
                    <w:rPr/>
                  </w:rPrChange>
                </w:rPr>
                <w:t>Слава:</w:t>
              </w:r>
            </w:ins>
          </w:p>
          <w:p w14:paraId="55D3A2E5" w14:textId="140CC142" w:rsidR="003D3D30" w:rsidRPr="00210A4B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9" w:author="имТ Д" w:date="2017-11-10T10:47:00Z"/>
                <w:highlight w:val="cyan"/>
                <w:rPrChange w:id="230" w:author="имТ Д" w:date="2017-11-10T11:04:00Z">
                  <w:rPr>
                    <w:ins w:id="231" w:author="имТ Д" w:date="2017-11-10T10:47:00Z"/>
                  </w:rPr>
                </w:rPrChange>
              </w:rPr>
            </w:pPr>
            <w:ins w:id="232" w:author="имТ Д" w:date="2017-11-10T10:47:00Z">
              <w:r w:rsidRPr="00210A4B">
                <w:rPr>
                  <w:highlight w:val="cyan"/>
                  <w:rPrChange w:id="233" w:author="имТ Д" w:date="2017-11-10T11:04:00Z">
                    <w:rPr/>
                  </w:rPrChange>
                </w:rPr>
                <w:t>Тропарь воскресный</w:t>
              </w:r>
            </w:ins>
          </w:p>
        </w:tc>
        <w:tc>
          <w:tcPr>
            <w:tcW w:w="1843" w:type="dxa"/>
          </w:tcPr>
          <w:p w14:paraId="331CFE10" w14:textId="77777777" w:rsidR="003D3D30" w:rsidRPr="00210A4B" w:rsidRDefault="003D3D30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4" w:author="имТ Д" w:date="2017-11-10T10:47:00Z"/>
                <w:highlight w:val="cyan"/>
                <w:rPrChange w:id="235" w:author="имТ Д" w:date="2017-11-10T11:04:00Z">
                  <w:rPr>
                    <w:ins w:id="236" w:author="имТ Д" w:date="2017-11-10T10:47:00Z"/>
                  </w:rPr>
                </w:rPrChange>
              </w:rPr>
            </w:pPr>
          </w:p>
        </w:tc>
        <w:tc>
          <w:tcPr>
            <w:tcW w:w="1843" w:type="dxa"/>
          </w:tcPr>
          <w:p w14:paraId="023D9AF0" w14:textId="77777777" w:rsidR="00FA42B9" w:rsidRPr="00210A4B" w:rsidRDefault="00FA42B9" w:rsidP="00FA4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7" w:author="имТ Д" w:date="2017-11-10T10:54:00Z"/>
                <w:highlight w:val="cyan"/>
                <w:rPrChange w:id="238" w:author="имТ Д" w:date="2017-11-10T11:04:00Z">
                  <w:rPr>
                    <w:ins w:id="239" w:author="имТ Д" w:date="2017-11-10T10:54:00Z"/>
                  </w:rPr>
                </w:rPrChange>
              </w:rPr>
            </w:pPr>
            <w:ins w:id="240" w:author="имТ Д" w:date="2017-11-10T10:54:00Z">
              <w:r w:rsidRPr="00210A4B">
                <w:rPr>
                  <w:highlight w:val="cyan"/>
                  <w:rPrChange w:id="241" w:author="имТ Д" w:date="2017-11-10T11:04:00Z">
                    <w:rPr/>
                  </w:rPrChange>
                </w:rPr>
                <w:t xml:space="preserve">Набрано. </w:t>
              </w:r>
            </w:ins>
          </w:p>
          <w:p w14:paraId="7A4B819A" w14:textId="106D8E48" w:rsidR="003D3D30" w:rsidRPr="00210A4B" w:rsidRDefault="00FA42B9" w:rsidP="00FA4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2" w:author="имТ Д" w:date="2017-11-10T10:47:00Z"/>
                <w:highlight w:val="cyan"/>
                <w:rPrChange w:id="243" w:author="имТ Д" w:date="2017-11-10T11:04:00Z">
                  <w:rPr>
                    <w:ins w:id="244" w:author="имТ Д" w:date="2017-11-10T10:47:00Z"/>
                  </w:rPr>
                </w:rPrChange>
              </w:rPr>
            </w:pPr>
            <w:ins w:id="245" w:author="имТ Д" w:date="2017-11-10T10:54:00Z">
              <w:r w:rsidRPr="00210A4B">
                <w:rPr>
                  <w:highlight w:val="cyan"/>
                  <w:rPrChange w:id="246" w:author="имТ Д" w:date="2017-11-10T11:04:00Z">
                    <w:rPr/>
                  </w:rPrChange>
                </w:rPr>
                <w:t>Не протестировано.</w:t>
              </w:r>
            </w:ins>
            <w:commentRangeEnd w:id="216"/>
            <w:ins w:id="247" w:author="имТ Д" w:date="2017-11-10T11:04:00Z">
              <w:r w:rsidR="00210A4B">
                <w:rPr>
                  <w:rStyle w:val="af1"/>
                </w:rPr>
                <w:commentReference w:id="216"/>
              </w:r>
            </w:ins>
          </w:p>
        </w:tc>
      </w:tr>
      <w:tr w:rsidR="003D3D30" w14:paraId="3DE936EE" w14:textId="77777777" w:rsidTr="00210A4B">
        <w:trPr>
          <w:ins w:id="248" w:author="имТ Д" w:date="2017-11-10T10:4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09874138" w14:textId="77777777" w:rsidR="003D3D30" w:rsidRDefault="003D3D30" w:rsidP="00210A4B">
            <w:pPr>
              <w:rPr>
                <w:ins w:id="249" w:author="имТ Д" w:date="2017-11-10T10:47:00Z"/>
              </w:rPr>
            </w:pPr>
            <w:ins w:id="250" w:author="имТ Д" w:date="2017-11-10T10:47:00Z">
              <w:r>
                <w:t>1.</w:t>
              </w:r>
            </w:ins>
          </w:p>
        </w:tc>
        <w:tc>
          <w:tcPr>
            <w:tcW w:w="2001" w:type="dxa"/>
          </w:tcPr>
          <w:p w14:paraId="24DDAD1B" w14:textId="2ABBC766" w:rsidR="003D3D30" w:rsidRDefault="003D3D30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1" w:author="имТ Д" w:date="2017-11-10T10:47:00Z"/>
              </w:rPr>
            </w:pPr>
            <w:ins w:id="252" w:author="имТ Д" w:date="2017-11-10T10:47:00Z">
              <w:r w:rsidRPr="009D59FF">
                <w:rPr>
                  <w:b/>
                </w:rPr>
                <w:t xml:space="preserve">В </w:t>
              </w:r>
            </w:ins>
            <w:ins w:id="253" w:author="имТ Д" w:date="2017-11-10T10:59:00Z">
              <w:r w:rsidR="009F7517">
                <w:rPr>
                  <w:b/>
                </w:rPr>
                <w:t>пред/попразднество</w:t>
              </w:r>
            </w:ins>
          </w:p>
        </w:tc>
        <w:tc>
          <w:tcPr>
            <w:tcW w:w="8299" w:type="dxa"/>
          </w:tcPr>
          <w:p w14:paraId="7A00B6DF" w14:textId="77777777" w:rsidR="00FA42B9" w:rsidRPr="000257DD" w:rsidRDefault="00FA42B9" w:rsidP="00FA4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4" w:author="имТ Д" w:date="2017-11-10T10:50:00Z"/>
              </w:rPr>
            </w:pPr>
            <w:ins w:id="255" w:author="имТ Д" w:date="2017-11-10T10:50:00Z">
              <w:r w:rsidRPr="000257DD">
                <w:t>Тропарь Минеи праздника</w:t>
              </w:r>
            </w:ins>
          </w:p>
          <w:p w14:paraId="08747403" w14:textId="77777777" w:rsidR="00FA42B9" w:rsidRDefault="00FA42B9" w:rsidP="00FA4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6" w:author="имТ Д" w:date="2017-11-10T10:50:00Z"/>
                <w:b/>
              </w:rPr>
            </w:pPr>
            <w:ins w:id="257" w:author="имТ Д" w:date="2017-11-10T10:50:00Z">
              <w:r>
                <w:rPr>
                  <w:b/>
                </w:rPr>
                <w:t>Слава:</w:t>
              </w:r>
            </w:ins>
          </w:p>
          <w:p w14:paraId="76316E5D" w14:textId="11C13049" w:rsidR="00FA42B9" w:rsidRDefault="00FA42B9" w:rsidP="00FA4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8" w:author="имТ Д" w:date="2017-11-10T10:53:00Z"/>
              </w:rPr>
            </w:pPr>
            <w:ins w:id="259" w:author="имТ Д" w:date="2017-11-10T10:53:00Z">
              <w:r>
                <w:t>А. Если два святых</w:t>
              </w:r>
            </w:ins>
          </w:p>
          <w:p w14:paraId="3B661C50" w14:textId="77D39CD6" w:rsidR="00FA42B9" w:rsidRDefault="00FA42B9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0" w:author="имТ Д" w:date="2017-11-10T10:53:00Z"/>
              </w:rPr>
              <w:pPrChange w:id="261" w:author="имТ Д" w:date="2017-11-10T10:53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62" w:author="имТ Д" w:date="2017-11-10T10:53:00Z">
              <w:r w:rsidRPr="000257DD">
                <w:t>Тропарь Минеи</w:t>
              </w:r>
              <w:r>
                <w:t>2</w:t>
              </w:r>
            </w:ins>
          </w:p>
          <w:p w14:paraId="0C34BEB3" w14:textId="1F937A6A" w:rsidR="00FA42B9" w:rsidRDefault="00FA42B9" w:rsidP="00FA4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3" w:author="имТ Д" w:date="2017-11-10T10:53:00Z"/>
              </w:rPr>
            </w:pPr>
            <w:ins w:id="264" w:author="имТ Д" w:date="2017-11-10T10:53:00Z">
              <w:r>
                <w:t>Б. Иначе</w:t>
              </w:r>
            </w:ins>
          </w:p>
          <w:p w14:paraId="22A11D6D" w14:textId="16EBFC0E" w:rsidR="003D3D30" w:rsidRDefault="00FA42B9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5" w:author="имТ Д" w:date="2017-11-10T10:47:00Z"/>
              </w:rPr>
              <w:pPrChange w:id="266" w:author="имТ Д" w:date="2017-11-10T10:54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67" w:author="имТ Д" w:date="2017-11-10T10:50:00Z">
              <w:r w:rsidRPr="000257DD">
                <w:t>Тропарь Минеи1</w:t>
              </w:r>
            </w:ins>
          </w:p>
        </w:tc>
        <w:tc>
          <w:tcPr>
            <w:tcW w:w="1843" w:type="dxa"/>
          </w:tcPr>
          <w:p w14:paraId="19F2A136" w14:textId="77777777" w:rsidR="003D3D30" w:rsidRDefault="003D3D30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8" w:author="имТ Д" w:date="2017-11-10T10:47:00Z"/>
              </w:rPr>
            </w:pPr>
          </w:p>
        </w:tc>
        <w:tc>
          <w:tcPr>
            <w:tcW w:w="1843" w:type="dxa"/>
          </w:tcPr>
          <w:p w14:paraId="0C1F5A74" w14:textId="77777777" w:rsidR="003D3D30" w:rsidRPr="00FA42B9" w:rsidRDefault="003D3D30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9" w:author="имТ Д" w:date="2017-11-10T10:47:00Z"/>
                <w:highlight w:val="yellow"/>
                <w:rPrChange w:id="270" w:author="имТ Д" w:date="2017-11-10T10:54:00Z">
                  <w:rPr>
                    <w:ins w:id="271" w:author="имТ Д" w:date="2017-11-10T10:47:00Z"/>
                  </w:rPr>
                </w:rPrChange>
              </w:rPr>
            </w:pPr>
            <w:ins w:id="272" w:author="имТ Д" w:date="2017-11-10T10:47:00Z">
              <w:r w:rsidRPr="00FA42B9">
                <w:rPr>
                  <w:highlight w:val="yellow"/>
                  <w:rPrChange w:id="273" w:author="имТ Д" w:date="2017-11-10T10:54:00Z">
                    <w:rPr/>
                  </w:rPrChange>
                </w:rPr>
                <w:t xml:space="preserve">Набрано. </w:t>
              </w:r>
            </w:ins>
          </w:p>
          <w:p w14:paraId="29DDD2B5" w14:textId="77777777" w:rsidR="003D3D30" w:rsidRPr="00FA42B9" w:rsidRDefault="003D3D30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4" w:author="имТ Д" w:date="2017-11-10T10:47:00Z"/>
                <w:highlight w:val="yellow"/>
                <w:rPrChange w:id="275" w:author="имТ Д" w:date="2017-11-10T10:54:00Z">
                  <w:rPr>
                    <w:ins w:id="276" w:author="имТ Д" w:date="2017-11-10T10:47:00Z"/>
                  </w:rPr>
                </w:rPrChange>
              </w:rPr>
            </w:pPr>
            <w:ins w:id="277" w:author="имТ Д" w:date="2017-11-10T10:47:00Z">
              <w:r w:rsidRPr="00FA42B9">
                <w:rPr>
                  <w:highlight w:val="yellow"/>
                  <w:rPrChange w:id="278" w:author="имТ Д" w:date="2017-11-10T10:54:00Z">
                    <w:rPr/>
                  </w:rPrChange>
                </w:rPr>
                <w:t>Не протестировано.</w:t>
              </w:r>
            </w:ins>
          </w:p>
        </w:tc>
      </w:tr>
      <w:tr w:rsidR="003D3D30" w14:paraId="6590F202" w14:textId="77777777" w:rsidTr="00210A4B">
        <w:trPr>
          <w:ins w:id="279" w:author="имТ Д" w:date="2017-11-10T10:4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36ED25BF" w14:textId="77777777" w:rsidR="003D3D30" w:rsidRDefault="003D3D30" w:rsidP="00210A4B">
            <w:pPr>
              <w:rPr>
                <w:ins w:id="280" w:author="имТ Д" w:date="2017-11-10T10:47:00Z"/>
              </w:rPr>
            </w:pPr>
            <w:ins w:id="281" w:author="имТ Д" w:date="2017-11-10T10:47:00Z">
              <w:r>
                <w:t>2.</w:t>
              </w:r>
            </w:ins>
          </w:p>
        </w:tc>
        <w:tc>
          <w:tcPr>
            <w:tcW w:w="2001" w:type="dxa"/>
          </w:tcPr>
          <w:p w14:paraId="42CDEFB2" w14:textId="77777777" w:rsidR="003D3D30" w:rsidRPr="009D59FF" w:rsidRDefault="003D3D30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82" w:author="имТ Д" w:date="2017-11-10T10:47:00Z"/>
                <w:b/>
              </w:rPr>
            </w:pPr>
            <w:ins w:id="283" w:author="имТ Д" w:date="2017-11-10T10:47:00Z">
              <w:r w:rsidRPr="009D59FF">
                <w:rPr>
                  <w:b/>
                </w:rPr>
                <w:t>При двух святых</w:t>
              </w:r>
            </w:ins>
          </w:p>
        </w:tc>
        <w:tc>
          <w:tcPr>
            <w:tcW w:w="8299" w:type="dxa"/>
          </w:tcPr>
          <w:p w14:paraId="24C8786F" w14:textId="6413350A" w:rsidR="003D3D30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84" w:author="имТ Д" w:date="2017-11-10T10:47:00Z"/>
              </w:rPr>
            </w:pPr>
            <w:ins w:id="285" w:author="имТ Д" w:date="2017-11-10T10:50:00Z">
              <w:r w:rsidRPr="000257DD">
                <w:t>Тропарь</w:t>
              </w:r>
              <w:r>
                <w:t xml:space="preserve"> </w:t>
              </w:r>
            </w:ins>
            <w:ins w:id="286" w:author="имТ Д" w:date="2017-11-10T10:47:00Z">
              <w:r w:rsidR="003D3D30" w:rsidRPr="00CD78BA">
                <w:t>Мине</w:t>
              </w:r>
            </w:ins>
            <w:ins w:id="287" w:author="имТ Д" w:date="2017-11-10T10:50:00Z">
              <w:r>
                <w:t>и1</w:t>
              </w:r>
            </w:ins>
          </w:p>
          <w:p w14:paraId="65374221" w14:textId="067CBB8B" w:rsidR="00FA42B9" w:rsidRDefault="003D3D30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88" w:author="имТ Д" w:date="2017-11-10T10:51:00Z"/>
                <w:b/>
              </w:rPr>
            </w:pPr>
            <w:ins w:id="289" w:author="имТ Д" w:date="2017-11-10T10:47:00Z">
              <w:r>
                <w:rPr>
                  <w:b/>
                </w:rPr>
                <w:t>Слава</w:t>
              </w:r>
            </w:ins>
            <w:ins w:id="290" w:author="имТ Д" w:date="2017-11-10T10:51:00Z">
              <w:r w:rsidR="00FA42B9">
                <w:rPr>
                  <w:b/>
                </w:rPr>
                <w:t>:</w:t>
              </w:r>
            </w:ins>
          </w:p>
          <w:p w14:paraId="7A337A6A" w14:textId="41127FCA" w:rsidR="00FA42B9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91" w:author="имТ Д" w:date="2017-11-10T10:51:00Z"/>
                <w:b/>
              </w:rPr>
            </w:pPr>
            <w:ins w:id="292" w:author="имТ Д" w:date="2017-11-10T10:51:00Z">
              <w:r w:rsidRPr="000257DD">
                <w:t>Тропарь</w:t>
              </w:r>
              <w:r>
                <w:t xml:space="preserve"> </w:t>
              </w:r>
              <w:r w:rsidRPr="00CD78BA">
                <w:t>Мине</w:t>
              </w:r>
              <w:r>
                <w:t>и2</w:t>
              </w:r>
            </w:ins>
          </w:p>
          <w:p w14:paraId="5D224CA6" w14:textId="190CF9BA" w:rsidR="003D3D30" w:rsidRPr="00FF27EF" w:rsidRDefault="003D3D30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93" w:author="имТ Д" w:date="2017-11-10T10:47:00Z"/>
              </w:rPr>
            </w:pPr>
          </w:p>
        </w:tc>
        <w:tc>
          <w:tcPr>
            <w:tcW w:w="1843" w:type="dxa"/>
          </w:tcPr>
          <w:p w14:paraId="07E37398" w14:textId="77777777" w:rsidR="003D3D30" w:rsidRDefault="003D3D30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94" w:author="имТ Д" w:date="2017-11-10T10:47:00Z"/>
              </w:rPr>
            </w:pPr>
          </w:p>
        </w:tc>
        <w:tc>
          <w:tcPr>
            <w:tcW w:w="1843" w:type="dxa"/>
          </w:tcPr>
          <w:p w14:paraId="3BD6484A" w14:textId="77777777" w:rsidR="003D3D30" w:rsidRPr="00FA42B9" w:rsidRDefault="003D3D30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95" w:author="имТ Д" w:date="2017-11-10T10:47:00Z"/>
                <w:highlight w:val="yellow"/>
                <w:rPrChange w:id="296" w:author="имТ Д" w:date="2017-11-10T10:54:00Z">
                  <w:rPr>
                    <w:ins w:id="297" w:author="имТ Д" w:date="2017-11-10T10:47:00Z"/>
                  </w:rPr>
                </w:rPrChange>
              </w:rPr>
            </w:pPr>
            <w:ins w:id="298" w:author="имТ Д" w:date="2017-11-10T10:47:00Z">
              <w:r w:rsidRPr="00FA42B9">
                <w:rPr>
                  <w:highlight w:val="yellow"/>
                  <w:rPrChange w:id="299" w:author="имТ Д" w:date="2017-11-10T10:54:00Z">
                    <w:rPr/>
                  </w:rPrChange>
                </w:rPr>
                <w:t xml:space="preserve">Набрано. </w:t>
              </w:r>
            </w:ins>
          </w:p>
          <w:p w14:paraId="26A00FF5" w14:textId="77777777" w:rsidR="003D3D30" w:rsidRPr="00FA42B9" w:rsidRDefault="003D3D30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00" w:author="имТ Д" w:date="2017-11-10T10:47:00Z"/>
                <w:highlight w:val="yellow"/>
                <w:rPrChange w:id="301" w:author="имТ Д" w:date="2017-11-10T10:54:00Z">
                  <w:rPr>
                    <w:ins w:id="302" w:author="имТ Д" w:date="2017-11-10T10:47:00Z"/>
                  </w:rPr>
                </w:rPrChange>
              </w:rPr>
            </w:pPr>
            <w:ins w:id="303" w:author="имТ Д" w:date="2017-11-10T10:47:00Z">
              <w:r w:rsidRPr="00FA42B9">
                <w:rPr>
                  <w:highlight w:val="yellow"/>
                  <w:rPrChange w:id="304" w:author="имТ Д" w:date="2017-11-10T10:54:00Z">
                    <w:rPr/>
                  </w:rPrChange>
                </w:rPr>
                <w:t>Не протестировано.</w:t>
              </w:r>
            </w:ins>
          </w:p>
        </w:tc>
      </w:tr>
      <w:tr w:rsidR="003D3D30" w14:paraId="1A527364" w14:textId="77777777" w:rsidTr="00210A4B">
        <w:trPr>
          <w:ins w:id="305" w:author="имТ Д" w:date="2017-11-10T10:4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0CBC8B8B" w14:textId="49331893" w:rsidR="003D3D30" w:rsidRDefault="00210A4B" w:rsidP="00210A4B">
            <w:pPr>
              <w:rPr>
                <w:ins w:id="306" w:author="имТ Д" w:date="2017-11-10T10:47:00Z"/>
              </w:rPr>
            </w:pPr>
            <w:ins w:id="307" w:author="имТ Д" w:date="2017-11-10T10:47:00Z">
              <w:r>
                <w:t>3</w:t>
              </w:r>
              <w:r w:rsidR="003D3D30">
                <w:t>.</w:t>
              </w:r>
            </w:ins>
          </w:p>
        </w:tc>
        <w:tc>
          <w:tcPr>
            <w:tcW w:w="2001" w:type="dxa"/>
          </w:tcPr>
          <w:p w14:paraId="38421A61" w14:textId="77777777" w:rsidR="003D3D30" w:rsidRPr="009D59FF" w:rsidRDefault="003D3D30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08" w:author="имТ Д" w:date="2017-11-10T10:47:00Z"/>
                <w:b/>
              </w:rPr>
            </w:pPr>
            <w:ins w:id="309" w:author="имТ Д" w:date="2017-11-10T10:47:00Z">
              <w:r w:rsidRPr="009D59FF">
                <w:rPr>
                  <w:b/>
                </w:rPr>
                <w:t>При одном святом</w:t>
              </w:r>
            </w:ins>
          </w:p>
        </w:tc>
        <w:tc>
          <w:tcPr>
            <w:tcW w:w="8299" w:type="dxa"/>
          </w:tcPr>
          <w:p w14:paraId="3F33A096" w14:textId="77777777" w:rsidR="00FA42B9" w:rsidRPr="000257DD" w:rsidRDefault="00FA42B9" w:rsidP="00FA4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10" w:author="имТ Д" w:date="2017-11-10T10:53:00Z"/>
                <w:b/>
              </w:rPr>
            </w:pPr>
            <w:ins w:id="311" w:author="имТ Д" w:date="2017-11-10T10:53:00Z">
              <w:r w:rsidRPr="000257DD">
                <w:rPr>
                  <w:b/>
                </w:rPr>
                <w:t>Слава:</w:t>
              </w:r>
            </w:ins>
          </w:p>
          <w:p w14:paraId="254EF64B" w14:textId="3212D116" w:rsidR="003D3D30" w:rsidRPr="00CA3897" w:rsidRDefault="00FA42B9" w:rsidP="00FA4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12" w:author="имТ Д" w:date="2017-11-10T10:47:00Z"/>
              </w:rPr>
            </w:pPr>
            <w:ins w:id="313" w:author="имТ Д" w:date="2017-11-10T10:53:00Z">
              <w:r w:rsidRPr="000257DD">
                <w:lastRenderedPageBreak/>
                <w:t>Тропарь Минеи1</w:t>
              </w:r>
            </w:ins>
          </w:p>
        </w:tc>
        <w:tc>
          <w:tcPr>
            <w:tcW w:w="1843" w:type="dxa"/>
          </w:tcPr>
          <w:p w14:paraId="614B6E91" w14:textId="77777777" w:rsidR="003D3D30" w:rsidRDefault="003D3D30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14" w:author="имТ Д" w:date="2017-11-10T10:47:00Z"/>
              </w:rPr>
            </w:pPr>
          </w:p>
        </w:tc>
        <w:tc>
          <w:tcPr>
            <w:tcW w:w="1843" w:type="dxa"/>
          </w:tcPr>
          <w:p w14:paraId="25DD89EB" w14:textId="77777777" w:rsidR="003D3D30" w:rsidRPr="00FA42B9" w:rsidRDefault="003D3D30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15" w:author="имТ Д" w:date="2017-11-10T10:47:00Z"/>
                <w:highlight w:val="yellow"/>
                <w:rPrChange w:id="316" w:author="имТ Д" w:date="2017-11-10T10:54:00Z">
                  <w:rPr>
                    <w:ins w:id="317" w:author="имТ Д" w:date="2017-11-10T10:47:00Z"/>
                  </w:rPr>
                </w:rPrChange>
              </w:rPr>
            </w:pPr>
            <w:ins w:id="318" w:author="имТ Д" w:date="2017-11-10T10:47:00Z">
              <w:r w:rsidRPr="00FA42B9">
                <w:rPr>
                  <w:highlight w:val="yellow"/>
                  <w:rPrChange w:id="319" w:author="имТ Д" w:date="2017-11-10T10:54:00Z">
                    <w:rPr/>
                  </w:rPrChange>
                </w:rPr>
                <w:t xml:space="preserve">Набрано. </w:t>
              </w:r>
            </w:ins>
          </w:p>
          <w:p w14:paraId="3F00BCA9" w14:textId="77777777" w:rsidR="003D3D30" w:rsidRPr="00FA42B9" w:rsidRDefault="003D3D30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20" w:author="имТ Д" w:date="2017-11-10T10:47:00Z"/>
                <w:highlight w:val="yellow"/>
                <w:rPrChange w:id="321" w:author="имТ Д" w:date="2017-11-10T10:54:00Z">
                  <w:rPr>
                    <w:ins w:id="322" w:author="имТ Д" w:date="2017-11-10T10:47:00Z"/>
                  </w:rPr>
                </w:rPrChange>
              </w:rPr>
            </w:pPr>
            <w:ins w:id="323" w:author="имТ Д" w:date="2017-11-10T10:47:00Z">
              <w:r w:rsidRPr="00FA42B9">
                <w:rPr>
                  <w:highlight w:val="yellow"/>
                  <w:rPrChange w:id="324" w:author="имТ Д" w:date="2017-11-10T10:54:00Z">
                    <w:rPr/>
                  </w:rPrChange>
                </w:rPr>
                <w:lastRenderedPageBreak/>
                <w:t>Не протестировано.</w:t>
              </w:r>
            </w:ins>
          </w:p>
        </w:tc>
      </w:tr>
    </w:tbl>
    <w:p w14:paraId="1376FEB3" w14:textId="6265E231" w:rsidR="00FA42B9" w:rsidRDefault="00FA42B9" w:rsidP="00FA42B9">
      <w:pPr>
        <w:pStyle w:val="2"/>
        <w:numPr>
          <w:ilvl w:val="1"/>
          <w:numId w:val="15"/>
        </w:numPr>
        <w:spacing w:before="120" w:after="120"/>
        <w:rPr>
          <w:ins w:id="325" w:author="имТ Д" w:date="2017-11-10T10:48:00Z"/>
        </w:rPr>
      </w:pPr>
      <w:bookmarkStart w:id="326" w:name="_Toc514273629"/>
      <w:ins w:id="327" w:author="имТ Д" w:date="2017-11-10T10:48:00Z">
        <w:r>
          <w:lastRenderedPageBreak/>
          <w:t>Кондак</w:t>
        </w:r>
      </w:ins>
      <w:ins w:id="328" w:author="имТ Д" w:date="2017-11-10T11:00:00Z">
        <w:r w:rsidR="009F7517">
          <w:rPr>
            <w:rStyle w:val="ab"/>
          </w:rPr>
          <w:footnoteReference w:id="3"/>
        </w:r>
      </w:ins>
      <w:bookmarkEnd w:id="326"/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609"/>
        <w:gridCol w:w="2223"/>
        <w:gridCol w:w="8090"/>
        <w:gridCol w:w="1833"/>
        <w:gridCol w:w="1841"/>
      </w:tblGrid>
      <w:tr w:rsidR="00FA42B9" w14:paraId="0583D642" w14:textId="77777777" w:rsidTr="00210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330" w:author="имТ Д" w:date="2017-11-10T10:4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5715E2FB" w14:textId="77777777" w:rsidR="00FA42B9" w:rsidRDefault="00FA42B9" w:rsidP="00210A4B">
            <w:pPr>
              <w:rPr>
                <w:ins w:id="331" w:author="имТ Д" w:date="2017-11-10T10:48:00Z"/>
              </w:rPr>
            </w:pPr>
            <w:ins w:id="332" w:author="имТ Д" w:date="2017-11-10T10:48:00Z">
              <w:r>
                <w:t>№ п/п</w:t>
              </w:r>
            </w:ins>
          </w:p>
        </w:tc>
        <w:tc>
          <w:tcPr>
            <w:tcW w:w="2001" w:type="dxa"/>
          </w:tcPr>
          <w:p w14:paraId="7DB19BBC" w14:textId="77777777" w:rsidR="00FA42B9" w:rsidRDefault="00FA42B9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33" w:author="имТ Д" w:date="2017-11-10T10:48:00Z"/>
              </w:rPr>
            </w:pPr>
            <w:ins w:id="334" w:author="имТ Д" w:date="2017-11-10T10:48:00Z">
              <w:r>
                <w:t>Условие</w:t>
              </w:r>
            </w:ins>
          </w:p>
        </w:tc>
        <w:tc>
          <w:tcPr>
            <w:tcW w:w="8299" w:type="dxa"/>
          </w:tcPr>
          <w:p w14:paraId="21B0725C" w14:textId="77777777" w:rsidR="00FA42B9" w:rsidRDefault="00FA42B9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35" w:author="имТ Д" w:date="2017-11-10T10:48:00Z"/>
              </w:rPr>
            </w:pPr>
            <w:ins w:id="336" w:author="имТ Д" w:date="2017-11-10T10:48:00Z">
              <w:r>
                <w:t>Сценарий</w:t>
              </w:r>
            </w:ins>
          </w:p>
        </w:tc>
        <w:tc>
          <w:tcPr>
            <w:tcW w:w="1843" w:type="dxa"/>
          </w:tcPr>
          <w:p w14:paraId="091FFF07" w14:textId="77777777" w:rsidR="00FA42B9" w:rsidRDefault="00FA42B9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37" w:author="имТ Д" w:date="2017-11-10T10:48:00Z"/>
              </w:rPr>
            </w:pPr>
            <w:ins w:id="338" w:author="имТ Д" w:date="2017-11-10T10:48:00Z">
              <w:r>
                <w:t>Пример для тестирования</w:t>
              </w:r>
            </w:ins>
          </w:p>
        </w:tc>
        <w:tc>
          <w:tcPr>
            <w:tcW w:w="1843" w:type="dxa"/>
          </w:tcPr>
          <w:p w14:paraId="2B876D96" w14:textId="77777777" w:rsidR="00FA42B9" w:rsidRDefault="00FA42B9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339" w:author="имТ Д" w:date="2017-11-10T10:48:00Z"/>
              </w:rPr>
            </w:pPr>
            <w:ins w:id="340" w:author="имТ Д" w:date="2017-11-10T10:48:00Z">
              <w:r>
                <w:t>Статус</w:t>
              </w:r>
            </w:ins>
          </w:p>
        </w:tc>
      </w:tr>
      <w:tr w:rsidR="00FA42B9" w14:paraId="5ABC15F9" w14:textId="77777777" w:rsidTr="00210A4B">
        <w:trPr>
          <w:ins w:id="341" w:author="имТ Д" w:date="2017-11-10T10:4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2DBF4F62" w14:textId="77777777" w:rsidR="00FA42B9" w:rsidRPr="00210A4B" w:rsidRDefault="00FA42B9" w:rsidP="00210A4B">
            <w:pPr>
              <w:rPr>
                <w:ins w:id="342" w:author="имТ Д" w:date="2017-11-10T10:48:00Z"/>
                <w:highlight w:val="cyan"/>
                <w:rPrChange w:id="343" w:author="имТ Д" w:date="2017-11-10T11:05:00Z">
                  <w:rPr>
                    <w:ins w:id="344" w:author="имТ Д" w:date="2017-11-10T10:48:00Z"/>
                  </w:rPr>
                </w:rPrChange>
              </w:rPr>
            </w:pPr>
            <w:commentRangeStart w:id="345"/>
            <w:ins w:id="346" w:author="имТ Д" w:date="2017-11-10T10:48:00Z">
              <w:r w:rsidRPr="00210A4B">
                <w:rPr>
                  <w:highlight w:val="cyan"/>
                  <w:rPrChange w:id="347" w:author="имТ Д" w:date="2017-11-10T11:05:00Z">
                    <w:rPr/>
                  </w:rPrChange>
                </w:rPr>
                <w:t>1.</w:t>
              </w:r>
            </w:ins>
          </w:p>
        </w:tc>
        <w:tc>
          <w:tcPr>
            <w:tcW w:w="2001" w:type="dxa"/>
          </w:tcPr>
          <w:p w14:paraId="1F553F4A" w14:textId="77777777" w:rsidR="00FA42B9" w:rsidRPr="00210A4B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48" w:author="имТ Д" w:date="2017-11-10T10:48:00Z"/>
                <w:b/>
                <w:highlight w:val="cyan"/>
                <w:rPrChange w:id="349" w:author="имТ Д" w:date="2017-11-10T11:05:00Z">
                  <w:rPr>
                    <w:ins w:id="350" w:author="имТ Д" w:date="2017-11-10T10:48:00Z"/>
                    <w:b/>
                  </w:rPr>
                </w:rPrChange>
              </w:rPr>
            </w:pPr>
            <w:ins w:id="351" w:author="имТ Д" w:date="2017-11-10T10:48:00Z">
              <w:r w:rsidRPr="00210A4B">
                <w:rPr>
                  <w:b/>
                  <w:highlight w:val="cyan"/>
                  <w:rPrChange w:id="352" w:author="имТ Д" w:date="2017-11-10T11:05:00Z">
                    <w:rPr>
                      <w:b/>
                    </w:rPr>
                  </w:rPrChange>
                </w:rPr>
                <w:t>В воскресенье</w:t>
              </w:r>
            </w:ins>
          </w:p>
        </w:tc>
        <w:tc>
          <w:tcPr>
            <w:tcW w:w="8299" w:type="dxa"/>
          </w:tcPr>
          <w:p w14:paraId="2469C7CF" w14:textId="393F890A" w:rsidR="00FA42B9" w:rsidRPr="00210A4B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53" w:author="имТ Д" w:date="2017-11-10T10:48:00Z"/>
                <w:highlight w:val="cyan"/>
                <w:rPrChange w:id="354" w:author="имТ Д" w:date="2017-11-10T11:05:00Z">
                  <w:rPr>
                    <w:ins w:id="355" w:author="имТ Д" w:date="2017-11-10T10:48:00Z"/>
                  </w:rPr>
                </w:rPrChange>
              </w:rPr>
            </w:pPr>
            <w:ins w:id="356" w:author="имТ Д" w:date="2017-11-10T10:48:00Z">
              <w:r w:rsidRPr="00210A4B">
                <w:rPr>
                  <w:highlight w:val="cyan"/>
                  <w:rPrChange w:id="357" w:author="имТ Д" w:date="2017-11-10T11:05:00Z">
                    <w:rPr/>
                  </w:rPrChange>
                </w:rPr>
                <w:t>Кондак воскресный</w:t>
              </w:r>
            </w:ins>
          </w:p>
        </w:tc>
        <w:tc>
          <w:tcPr>
            <w:tcW w:w="1843" w:type="dxa"/>
          </w:tcPr>
          <w:p w14:paraId="09232672" w14:textId="77777777" w:rsidR="00FA42B9" w:rsidRPr="00210A4B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58" w:author="имТ Д" w:date="2017-11-10T10:48:00Z"/>
                <w:highlight w:val="cyan"/>
                <w:rPrChange w:id="359" w:author="имТ Д" w:date="2017-11-10T11:05:00Z">
                  <w:rPr>
                    <w:ins w:id="360" w:author="имТ Д" w:date="2017-11-10T10:48:00Z"/>
                  </w:rPr>
                </w:rPrChange>
              </w:rPr>
            </w:pPr>
          </w:p>
        </w:tc>
        <w:tc>
          <w:tcPr>
            <w:tcW w:w="1843" w:type="dxa"/>
          </w:tcPr>
          <w:p w14:paraId="08A80D6E" w14:textId="77777777" w:rsidR="009F7517" w:rsidRPr="00210A4B" w:rsidRDefault="009F7517" w:rsidP="009F7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61" w:author="имТ Д" w:date="2017-11-10T10:59:00Z"/>
                <w:highlight w:val="cyan"/>
                <w:rPrChange w:id="362" w:author="имТ Д" w:date="2017-11-10T11:05:00Z">
                  <w:rPr>
                    <w:ins w:id="363" w:author="имТ Д" w:date="2017-11-10T10:59:00Z"/>
                  </w:rPr>
                </w:rPrChange>
              </w:rPr>
            </w:pPr>
            <w:ins w:id="364" w:author="имТ Д" w:date="2017-11-10T10:59:00Z">
              <w:r w:rsidRPr="00210A4B">
                <w:rPr>
                  <w:highlight w:val="cyan"/>
                  <w:rPrChange w:id="365" w:author="имТ Д" w:date="2017-11-10T11:05:00Z">
                    <w:rPr/>
                  </w:rPrChange>
                </w:rPr>
                <w:t xml:space="preserve">Набрано. </w:t>
              </w:r>
            </w:ins>
          </w:p>
          <w:p w14:paraId="24869984" w14:textId="3217DCD3" w:rsidR="00FA42B9" w:rsidRPr="00210A4B" w:rsidRDefault="009F7517" w:rsidP="009F7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66" w:author="имТ Д" w:date="2017-11-10T10:48:00Z"/>
                <w:highlight w:val="cyan"/>
                <w:rPrChange w:id="367" w:author="имТ Д" w:date="2017-11-10T11:05:00Z">
                  <w:rPr>
                    <w:ins w:id="368" w:author="имТ Д" w:date="2017-11-10T10:48:00Z"/>
                  </w:rPr>
                </w:rPrChange>
              </w:rPr>
            </w:pPr>
            <w:ins w:id="369" w:author="имТ Д" w:date="2017-11-10T10:59:00Z">
              <w:r w:rsidRPr="00210A4B">
                <w:rPr>
                  <w:highlight w:val="cyan"/>
                  <w:rPrChange w:id="370" w:author="имТ Д" w:date="2017-11-10T11:05:00Z">
                    <w:rPr/>
                  </w:rPrChange>
                </w:rPr>
                <w:t>Не протестировано.</w:t>
              </w:r>
            </w:ins>
            <w:commentRangeEnd w:id="345"/>
            <w:ins w:id="371" w:author="имТ Д" w:date="2017-11-10T11:05:00Z">
              <w:r w:rsidR="00210A4B">
                <w:rPr>
                  <w:rStyle w:val="af1"/>
                </w:rPr>
                <w:commentReference w:id="345"/>
              </w:r>
            </w:ins>
          </w:p>
        </w:tc>
      </w:tr>
      <w:tr w:rsidR="00FA42B9" w14:paraId="238742D8" w14:textId="77777777" w:rsidTr="00210A4B">
        <w:trPr>
          <w:ins w:id="372" w:author="имТ Д" w:date="2017-11-10T10:4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7CA3D40F" w14:textId="77777777" w:rsidR="00FA42B9" w:rsidRDefault="00FA42B9" w:rsidP="00210A4B">
            <w:pPr>
              <w:rPr>
                <w:ins w:id="373" w:author="имТ Д" w:date="2017-11-10T10:48:00Z"/>
              </w:rPr>
            </w:pPr>
            <w:ins w:id="374" w:author="имТ Д" w:date="2017-11-10T10:48:00Z">
              <w:r>
                <w:t>1.</w:t>
              </w:r>
            </w:ins>
          </w:p>
        </w:tc>
        <w:tc>
          <w:tcPr>
            <w:tcW w:w="2001" w:type="dxa"/>
          </w:tcPr>
          <w:p w14:paraId="340B4527" w14:textId="479D3515" w:rsidR="00FA42B9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75" w:author="имТ Д" w:date="2017-11-10T10:48:00Z"/>
              </w:rPr>
            </w:pPr>
            <w:ins w:id="376" w:author="имТ Д" w:date="2017-11-10T10:48:00Z">
              <w:r w:rsidRPr="009D59FF">
                <w:rPr>
                  <w:b/>
                </w:rPr>
                <w:t xml:space="preserve">В </w:t>
              </w:r>
            </w:ins>
            <w:ins w:id="377" w:author="имТ Д" w:date="2017-11-10T10:59:00Z">
              <w:r w:rsidR="009F7517">
                <w:rPr>
                  <w:b/>
                </w:rPr>
                <w:t>пред/попразднество</w:t>
              </w:r>
            </w:ins>
          </w:p>
        </w:tc>
        <w:tc>
          <w:tcPr>
            <w:tcW w:w="8299" w:type="dxa"/>
          </w:tcPr>
          <w:p w14:paraId="038B85BA" w14:textId="1ECACECC" w:rsidR="00FA42B9" w:rsidRPr="00FA42B9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78" w:author="имТ Д" w:date="2017-11-10T10:48:00Z"/>
              </w:rPr>
            </w:pPr>
            <w:ins w:id="379" w:author="имТ Д" w:date="2017-11-10T10:58:00Z">
              <w:r>
                <w:t>Кондак Минеи праздника</w:t>
              </w:r>
            </w:ins>
          </w:p>
        </w:tc>
        <w:tc>
          <w:tcPr>
            <w:tcW w:w="1843" w:type="dxa"/>
          </w:tcPr>
          <w:p w14:paraId="1A95D955" w14:textId="77777777" w:rsidR="00FA42B9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80" w:author="имТ Д" w:date="2017-11-10T10:48:00Z"/>
              </w:rPr>
            </w:pPr>
          </w:p>
        </w:tc>
        <w:tc>
          <w:tcPr>
            <w:tcW w:w="1843" w:type="dxa"/>
          </w:tcPr>
          <w:p w14:paraId="01BF6487" w14:textId="77777777" w:rsidR="00FA42B9" w:rsidRPr="009F7517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81" w:author="имТ Д" w:date="2017-11-10T10:48:00Z"/>
                <w:highlight w:val="yellow"/>
                <w:rPrChange w:id="382" w:author="имТ Д" w:date="2017-11-10T10:59:00Z">
                  <w:rPr>
                    <w:ins w:id="383" w:author="имТ Д" w:date="2017-11-10T10:48:00Z"/>
                  </w:rPr>
                </w:rPrChange>
              </w:rPr>
            </w:pPr>
            <w:ins w:id="384" w:author="имТ Д" w:date="2017-11-10T10:48:00Z">
              <w:r w:rsidRPr="009F7517">
                <w:rPr>
                  <w:highlight w:val="yellow"/>
                  <w:rPrChange w:id="385" w:author="имТ Д" w:date="2017-11-10T10:59:00Z">
                    <w:rPr/>
                  </w:rPrChange>
                </w:rPr>
                <w:t xml:space="preserve">Набрано. </w:t>
              </w:r>
            </w:ins>
          </w:p>
          <w:p w14:paraId="26804FEF" w14:textId="77777777" w:rsidR="00FA42B9" w:rsidRPr="009F7517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86" w:author="имТ Д" w:date="2017-11-10T10:48:00Z"/>
                <w:highlight w:val="yellow"/>
                <w:rPrChange w:id="387" w:author="имТ Д" w:date="2017-11-10T10:59:00Z">
                  <w:rPr>
                    <w:ins w:id="388" w:author="имТ Д" w:date="2017-11-10T10:48:00Z"/>
                  </w:rPr>
                </w:rPrChange>
              </w:rPr>
            </w:pPr>
            <w:ins w:id="389" w:author="имТ Д" w:date="2017-11-10T10:48:00Z">
              <w:r w:rsidRPr="009F7517">
                <w:rPr>
                  <w:highlight w:val="yellow"/>
                  <w:rPrChange w:id="390" w:author="имТ Д" w:date="2017-11-10T10:59:00Z">
                    <w:rPr/>
                  </w:rPrChange>
                </w:rPr>
                <w:t>Не протестировано.</w:t>
              </w:r>
            </w:ins>
          </w:p>
        </w:tc>
      </w:tr>
      <w:tr w:rsidR="00FA42B9" w14:paraId="3C5F306D" w14:textId="77777777" w:rsidTr="00210A4B">
        <w:trPr>
          <w:ins w:id="391" w:author="имТ Д" w:date="2017-11-10T10:4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171C19BC" w14:textId="77777777" w:rsidR="00FA42B9" w:rsidRDefault="00FA42B9" w:rsidP="00210A4B">
            <w:pPr>
              <w:rPr>
                <w:ins w:id="392" w:author="имТ Д" w:date="2017-11-10T10:48:00Z"/>
              </w:rPr>
            </w:pPr>
            <w:ins w:id="393" w:author="имТ Д" w:date="2017-11-10T10:48:00Z">
              <w:r>
                <w:t>2.</w:t>
              </w:r>
            </w:ins>
          </w:p>
        </w:tc>
        <w:tc>
          <w:tcPr>
            <w:tcW w:w="2001" w:type="dxa"/>
          </w:tcPr>
          <w:p w14:paraId="2C13FCCB" w14:textId="77777777" w:rsidR="00FA42B9" w:rsidRPr="009D59FF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94" w:author="имТ Д" w:date="2017-11-10T10:48:00Z"/>
                <w:b/>
              </w:rPr>
            </w:pPr>
            <w:ins w:id="395" w:author="имТ Д" w:date="2017-11-10T10:48:00Z">
              <w:r w:rsidRPr="009D59FF">
                <w:rPr>
                  <w:b/>
                </w:rPr>
                <w:t>При двух святых</w:t>
              </w:r>
            </w:ins>
          </w:p>
        </w:tc>
        <w:tc>
          <w:tcPr>
            <w:tcW w:w="8299" w:type="dxa"/>
          </w:tcPr>
          <w:p w14:paraId="3AE8EF4D" w14:textId="76DD8DDE" w:rsidR="00FA42B9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96" w:author="имТ Д" w:date="2017-11-10T10:48:00Z"/>
              </w:rPr>
            </w:pPr>
            <w:ins w:id="397" w:author="имТ Д" w:date="2017-11-10T10:58:00Z">
              <w:r w:rsidRPr="009F7517">
                <w:rPr>
                  <w:rPrChange w:id="398" w:author="имТ Д" w:date="2017-11-10T10:58:00Z">
                    <w:rPr>
                      <w:b/>
                    </w:rPr>
                  </w:rPrChange>
                </w:rPr>
                <w:t>Кондак Минеи2</w:t>
              </w:r>
            </w:ins>
          </w:p>
        </w:tc>
        <w:tc>
          <w:tcPr>
            <w:tcW w:w="1843" w:type="dxa"/>
          </w:tcPr>
          <w:p w14:paraId="15312030" w14:textId="77777777" w:rsidR="00FA42B9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399" w:author="имТ Д" w:date="2017-11-10T10:48:00Z"/>
              </w:rPr>
            </w:pPr>
          </w:p>
        </w:tc>
        <w:tc>
          <w:tcPr>
            <w:tcW w:w="1843" w:type="dxa"/>
          </w:tcPr>
          <w:p w14:paraId="18AC824B" w14:textId="77777777" w:rsidR="00FA42B9" w:rsidRPr="009F7517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00" w:author="имТ Д" w:date="2017-11-10T10:48:00Z"/>
                <w:highlight w:val="yellow"/>
                <w:rPrChange w:id="401" w:author="имТ Д" w:date="2017-11-10T10:59:00Z">
                  <w:rPr>
                    <w:ins w:id="402" w:author="имТ Д" w:date="2017-11-10T10:48:00Z"/>
                  </w:rPr>
                </w:rPrChange>
              </w:rPr>
            </w:pPr>
            <w:ins w:id="403" w:author="имТ Д" w:date="2017-11-10T10:48:00Z">
              <w:r w:rsidRPr="009F7517">
                <w:rPr>
                  <w:highlight w:val="yellow"/>
                  <w:rPrChange w:id="404" w:author="имТ Д" w:date="2017-11-10T10:59:00Z">
                    <w:rPr/>
                  </w:rPrChange>
                </w:rPr>
                <w:t xml:space="preserve">Набрано. </w:t>
              </w:r>
            </w:ins>
          </w:p>
          <w:p w14:paraId="2D0F3B35" w14:textId="77777777" w:rsidR="00FA42B9" w:rsidRPr="009F7517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05" w:author="имТ Д" w:date="2017-11-10T10:48:00Z"/>
                <w:highlight w:val="yellow"/>
                <w:rPrChange w:id="406" w:author="имТ Д" w:date="2017-11-10T10:59:00Z">
                  <w:rPr>
                    <w:ins w:id="407" w:author="имТ Д" w:date="2017-11-10T10:48:00Z"/>
                  </w:rPr>
                </w:rPrChange>
              </w:rPr>
            </w:pPr>
            <w:ins w:id="408" w:author="имТ Д" w:date="2017-11-10T10:48:00Z">
              <w:r w:rsidRPr="009F7517">
                <w:rPr>
                  <w:highlight w:val="yellow"/>
                  <w:rPrChange w:id="409" w:author="имТ Д" w:date="2017-11-10T10:59:00Z">
                    <w:rPr/>
                  </w:rPrChange>
                </w:rPr>
                <w:t>Не протестировано.</w:t>
              </w:r>
            </w:ins>
          </w:p>
        </w:tc>
      </w:tr>
      <w:tr w:rsidR="00FA42B9" w14:paraId="75450201" w14:textId="77777777" w:rsidTr="00210A4B">
        <w:trPr>
          <w:ins w:id="410" w:author="имТ Д" w:date="2017-11-10T10:4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65E502D2" w14:textId="40FA4ECB" w:rsidR="00FA42B9" w:rsidRDefault="00210A4B" w:rsidP="00210A4B">
            <w:pPr>
              <w:rPr>
                <w:ins w:id="411" w:author="имТ Д" w:date="2017-11-10T10:48:00Z"/>
              </w:rPr>
            </w:pPr>
            <w:ins w:id="412" w:author="имТ Д" w:date="2017-11-10T11:05:00Z">
              <w:r>
                <w:t>3</w:t>
              </w:r>
            </w:ins>
            <w:ins w:id="413" w:author="имТ Д" w:date="2017-11-10T10:48:00Z">
              <w:r w:rsidR="00FA42B9">
                <w:t>.</w:t>
              </w:r>
            </w:ins>
          </w:p>
        </w:tc>
        <w:tc>
          <w:tcPr>
            <w:tcW w:w="2001" w:type="dxa"/>
          </w:tcPr>
          <w:p w14:paraId="1DAA230F" w14:textId="77777777" w:rsidR="00FA42B9" w:rsidRPr="009D59FF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14" w:author="имТ Д" w:date="2017-11-10T10:48:00Z"/>
                <w:b/>
              </w:rPr>
            </w:pPr>
            <w:ins w:id="415" w:author="имТ Д" w:date="2017-11-10T10:48:00Z">
              <w:r w:rsidRPr="009D59FF">
                <w:rPr>
                  <w:b/>
                </w:rPr>
                <w:t>При одном святом</w:t>
              </w:r>
            </w:ins>
          </w:p>
        </w:tc>
        <w:tc>
          <w:tcPr>
            <w:tcW w:w="8299" w:type="dxa"/>
          </w:tcPr>
          <w:p w14:paraId="5E5B64ED" w14:textId="5CCBEC33" w:rsidR="00FA42B9" w:rsidRPr="00FA42B9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16" w:author="имТ Д" w:date="2017-11-10T10:48:00Z"/>
              </w:rPr>
            </w:pPr>
            <w:ins w:id="417" w:author="имТ Д" w:date="2017-11-10T10:55:00Z">
              <w:r w:rsidRPr="00FA42B9">
                <w:rPr>
                  <w:rPrChange w:id="418" w:author="имТ Д" w:date="2017-11-10T10:55:00Z">
                    <w:rPr>
                      <w:b/>
                    </w:rPr>
                  </w:rPrChange>
                </w:rPr>
                <w:t>Кондак Минеи1</w:t>
              </w:r>
            </w:ins>
          </w:p>
        </w:tc>
        <w:tc>
          <w:tcPr>
            <w:tcW w:w="1843" w:type="dxa"/>
          </w:tcPr>
          <w:p w14:paraId="733BB6BB" w14:textId="77777777" w:rsidR="00FA42B9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19" w:author="имТ Д" w:date="2017-11-10T10:48:00Z"/>
              </w:rPr>
            </w:pPr>
          </w:p>
        </w:tc>
        <w:tc>
          <w:tcPr>
            <w:tcW w:w="1843" w:type="dxa"/>
          </w:tcPr>
          <w:p w14:paraId="54DE0D95" w14:textId="77777777" w:rsidR="00FA42B9" w:rsidRPr="009F7517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20" w:author="имТ Д" w:date="2017-11-10T10:48:00Z"/>
                <w:highlight w:val="yellow"/>
                <w:rPrChange w:id="421" w:author="имТ Д" w:date="2017-11-10T10:59:00Z">
                  <w:rPr>
                    <w:ins w:id="422" w:author="имТ Д" w:date="2017-11-10T10:48:00Z"/>
                  </w:rPr>
                </w:rPrChange>
              </w:rPr>
            </w:pPr>
            <w:ins w:id="423" w:author="имТ Д" w:date="2017-11-10T10:48:00Z">
              <w:r w:rsidRPr="009F7517">
                <w:rPr>
                  <w:highlight w:val="yellow"/>
                  <w:rPrChange w:id="424" w:author="имТ Д" w:date="2017-11-10T10:59:00Z">
                    <w:rPr/>
                  </w:rPrChange>
                </w:rPr>
                <w:t xml:space="preserve">Набрано. </w:t>
              </w:r>
            </w:ins>
          </w:p>
          <w:p w14:paraId="65BBEB76" w14:textId="77777777" w:rsidR="00FA42B9" w:rsidRPr="009F7517" w:rsidRDefault="00FA42B9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25" w:author="имТ Д" w:date="2017-11-10T10:48:00Z"/>
                <w:highlight w:val="yellow"/>
                <w:rPrChange w:id="426" w:author="имТ Д" w:date="2017-11-10T10:59:00Z">
                  <w:rPr>
                    <w:ins w:id="427" w:author="имТ Д" w:date="2017-11-10T10:48:00Z"/>
                  </w:rPr>
                </w:rPrChange>
              </w:rPr>
            </w:pPr>
            <w:ins w:id="428" w:author="имТ Д" w:date="2017-11-10T10:48:00Z">
              <w:r w:rsidRPr="009F7517">
                <w:rPr>
                  <w:highlight w:val="yellow"/>
                  <w:rPrChange w:id="429" w:author="имТ Д" w:date="2017-11-10T10:59:00Z">
                    <w:rPr/>
                  </w:rPrChange>
                </w:rPr>
                <w:t>Не протестировано.</w:t>
              </w:r>
            </w:ins>
          </w:p>
        </w:tc>
      </w:tr>
    </w:tbl>
    <w:p w14:paraId="3DA2915D" w14:textId="77777777" w:rsidR="003D3D30" w:rsidRPr="003D3D30" w:rsidRDefault="003D3D30">
      <w:pPr>
        <w:pPrChange w:id="430" w:author="имТ Д" w:date="2017-11-10T10:47:00Z">
          <w:pPr>
            <w:pStyle w:val="2"/>
            <w:numPr>
              <w:numId w:val="4"/>
            </w:numPr>
            <w:ind w:left="360" w:hanging="360"/>
          </w:pPr>
        </w:pPrChange>
      </w:pPr>
    </w:p>
    <w:p w14:paraId="13F5866E" w14:textId="77777777" w:rsidR="006C522F" w:rsidRDefault="006C522F" w:rsidP="00FA42B9">
      <w:pPr>
        <w:pStyle w:val="2"/>
        <w:numPr>
          <w:ilvl w:val="0"/>
          <w:numId w:val="15"/>
        </w:numPr>
      </w:pPr>
      <w:bookmarkStart w:id="431" w:name="_Toc514273630"/>
      <w:r>
        <w:t>Вседневная вечерня.</w:t>
      </w:r>
      <w:bookmarkEnd w:id="431"/>
    </w:p>
    <w:p w14:paraId="4D32DC3D" w14:textId="77777777" w:rsidR="009862C1" w:rsidRDefault="00CD78BA" w:rsidP="00FA42B9">
      <w:pPr>
        <w:pStyle w:val="2"/>
        <w:numPr>
          <w:ilvl w:val="1"/>
          <w:numId w:val="15"/>
        </w:numPr>
        <w:spacing w:before="120" w:after="120"/>
      </w:pPr>
      <w:bookmarkStart w:id="432" w:name="_Toc514273631"/>
      <w:r>
        <w:t>Стихиры на Господи воззвах</w:t>
      </w:r>
      <w:bookmarkEnd w:id="432"/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595"/>
        <w:gridCol w:w="3660"/>
        <w:gridCol w:w="6741"/>
        <w:gridCol w:w="1770"/>
        <w:gridCol w:w="1830"/>
      </w:tblGrid>
      <w:tr w:rsidR="006A5BEE" w14:paraId="270C1E03" w14:textId="77777777" w:rsidTr="00131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3337E56E" w14:textId="77777777" w:rsidR="006A5BEE" w:rsidRDefault="006A5BEE" w:rsidP="00CA3897">
            <w:r>
              <w:t>№ п/п</w:t>
            </w:r>
          </w:p>
        </w:tc>
        <w:tc>
          <w:tcPr>
            <w:tcW w:w="2001" w:type="dxa"/>
          </w:tcPr>
          <w:p w14:paraId="02697B91" w14:textId="77777777" w:rsidR="006A5BEE" w:rsidRDefault="006A5BEE" w:rsidP="00CA3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Условие</w:t>
            </w:r>
          </w:p>
        </w:tc>
        <w:tc>
          <w:tcPr>
            <w:tcW w:w="8299" w:type="dxa"/>
          </w:tcPr>
          <w:p w14:paraId="23B60B8C" w14:textId="77777777" w:rsidR="006A5BEE" w:rsidRDefault="006A5BEE" w:rsidP="00CA3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Сценарий</w:t>
            </w:r>
          </w:p>
        </w:tc>
        <w:tc>
          <w:tcPr>
            <w:tcW w:w="1843" w:type="dxa"/>
          </w:tcPr>
          <w:p w14:paraId="19E5B13D" w14:textId="77777777" w:rsidR="006A5BEE" w:rsidRDefault="006A5BEE" w:rsidP="00CA3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Пример для тестирования</w:t>
            </w:r>
          </w:p>
        </w:tc>
        <w:tc>
          <w:tcPr>
            <w:tcW w:w="1843" w:type="dxa"/>
          </w:tcPr>
          <w:p w14:paraId="1BCD1E32" w14:textId="77777777" w:rsidR="006A5BEE" w:rsidRDefault="006A5BEE" w:rsidP="00CA3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</w:t>
            </w:r>
          </w:p>
        </w:tc>
      </w:tr>
      <w:tr w:rsidR="006A5BEE" w14:paraId="37DC8A66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16E81543" w14:textId="77777777" w:rsidR="006A5BEE" w:rsidRDefault="006A5BEE" w:rsidP="00CA3897">
            <w:r>
              <w:t>1.</w:t>
            </w:r>
          </w:p>
        </w:tc>
        <w:tc>
          <w:tcPr>
            <w:tcW w:w="2001" w:type="dxa"/>
          </w:tcPr>
          <w:p w14:paraId="60845958" w14:textId="750A3DFE" w:rsidR="006A5BEE" w:rsidRDefault="006A5BEE" w:rsidP="00CA3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9FF">
              <w:rPr>
                <w:b/>
              </w:rPr>
              <w:t xml:space="preserve">В </w:t>
            </w:r>
            <w:del w:id="433" w:author="имТ Д" w:date="2017-11-10T10:59:00Z">
              <w:r w:rsidRPr="009D59FF" w:rsidDel="009F7517">
                <w:rPr>
                  <w:b/>
                </w:rPr>
                <w:delText>предпразднество или попразднество</w:delText>
              </w:r>
            </w:del>
            <w:ins w:id="434" w:author="имТ Д" w:date="2017-11-10T10:59:00Z">
              <w:r w:rsidR="009F7517">
                <w:rPr>
                  <w:b/>
                </w:rPr>
                <w:t>пред/попразднество</w:t>
              </w:r>
            </w:ins>
          </w:p>
        </w:tc>
        <w:tc>
          <w:tcPr>
            <w:tcW w:w="8299" w:type="dxa"/>
          </w:tcPr>
          <w:p w14:paraId="5064730A" w14:textId="77777777" w:rsidR="006A5BEE" w:rsidRPr="00CA3897" w:rsidRDefault="006A5BEE" w:rsidP="00CA3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Стихиры:</w:t>
            </w:r>
          </w:p>
          <w:p w14:paraId="389E19F4" w14:textId="77777777" w:rsidR="006A5BEE" w:rsidRDefault="006A5BEE" w:rsidP="00CA3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праздника – </w:t>
            </w:r>
            <w:r w:rsidRPr="00CD78BA">
              <w:t>3</w:t>
            </w:r>
          </w:p>
          <w:p w14:paraId="24567EE2" w14:textId="77777777" w:rsidR="006A5BEE" w:rsidRDefault="006A5BEE" w:rsidP="00CA3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 w:rsidR="003B26D0">
              <w:t xml:space="preserve"> </w:t>
            </w:r>
            <w:r>
              <w:t>святого</w:t>
            </w:r>
            <w:r w:rsidRPr="00CD78BA">
              <w:t xml:space="preserve"> </w:t>
            </w:r>
            <w:r>
              <w:t xml:space="preserve">– </w:t>
            </w:r>
            <w:r w:rsidRPr="00CD78BA">
              <w:t>3</w:t>
            </w:r>
          </w:p>
          <w:p w14:paraId="254E6464" w14:textId="77777777" w:rsidR="006A5BEE" w:rsidRPr="00CA3897" w:rsidRDefault="006A5BEE" w:rsidP="00CA3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Слава:</w:t>
            </w:r>
          </w:p>
          <w:p w14:paraId="4B6E2453" w14:textId="77777777" w:rsidR="006A5BEE" w:rsidRDefault="006A5BEE" w:rsidP="00CA3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Свято</w:t>
            </w:r>
            <w:r w:rsidRPr="00CA3897">
              <w:t>му</w:t>
            </w:r>
            <w:r>
              <w:t>, если имеется</w:t>
            </w:r>
          </w:p>
          <w:p w14:paraId="5B744F61" w14:textId="77777777" w:rsidR="006A5BEE" w:rsidRPr="00CA3897" w:rsidRDefault="006A5BEE" w:rsidP="00CA3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И ныне:</w:t>
            </w:r>
          </w:p>
          <w:p w14:paraId="1816242B" w14:textId="77777777" w:rsidR="006A5BEE" w:rsidRDefault="006A5BEE" w:rsidP="00CA3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праздника</w:t>
            </w:r>
          </w:p>
        </w:tc>
        <w:tc>
          <w:tcPr>
            <w:tcW w:w="1843" w:type="dxa"/>
          </w:tcPr>
          <w:p w14:paraId="247636A0" w14:textId="77777777" w:rsidR="006A5BEE" w:rsidRDefault="006A5BEE" w:rsidP="00CA3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661A6A05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Набрано. </w:t>
            </w:r>
          </w:p>
          <w:p w14:paraId="1E62301D" w14:textId="77777777" w:rsidR="006A5BEE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протестировано.</w:t>
            </w:r>
          </w:p>
        </w:tc>
      </w:tr>
      <w:tr w:rsidR="00623373" w14:paraId="0CB201FB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22B637EF" w14:textId="77777777" w:rsidR="00623373" w:rsidRDefault="00623373" w:rsidP="00623373">
            <w:r>
              <w:t>2.</w:t>
            </w:r>
          </w:p>
        </w:tc>
        <w:tc>
          <w:tcPr>
            <w:tcW w:w="2001" w:type="dxa"/>
          </w:tcPr>
          <w:p w14:paraId="438C8D3D" w14:textId="77777777" w:rsidR="00623373" w:rsidRPr="009D59FF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При двух святых</w:t>
            </w:r>
          </w:p>
        </w:tc>
        <w:tc>
          <w:tcPr>
            <w:tcW w:w="8299" w:type="dxa"/>
          </w:tcPr>
          <w:p w14:paraId="02132698" w14:textId="77777777" w:rsidR="00623373" w:rsidRPr="00CA3897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Стихиры:</w:t>
            </w:r>
          </w:p>
          <w:p w14:paraId="33BC48FF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1-го святого – </w:t>
            </w:r>
            <w:r w:rsidRPr="00CD78BA">
              <w:t>3</w:t>
            </w:r>
          </w:p>
          <w:p w14:paraId="594925D2" w14:textId="77777777" w:rsidR="00623373" w:rsidRPr="00C46BEC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435" w:author="имТ Д" w:date="2017-11-10T15:53:00Z">
                  <w:rPr>
                    <w:lang w:val="en-US"/>
                  </w:rPr>
                </w:rPrChange>
              </w:rPr>
            </w:pPr>
            <w:r w:rsidRPr="00CD78BA">
              <w:t>Минея</w:t>
            </w:r>
            <w:r>
              <w:t xml:space="preserve"> 2-го святого</w:t>
            </w:r>
            <w:r w:rsidRPr="00CD78BA">
              <w:t xml:space="preserve"> </w:t>
            </w:r>
            <w:r>
              <w:t xml:space="preserve">– </w:t>
            </w:r>
            <w:r w:rsidRPr="00CD78BA">
              <w:t>3</w:t>
            </w:r>
          </w:p>
          <w:p w14:paraId="663CC932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Слава и ныне:</w:t>
            </w:r>
          </w:p>
          <w:p w14:paraId="44FF702F" w14:textId="77777777" w:rsidR="00623373" w:rsidRPr="00FF27EF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27EF">
              <w:t xml:space="preserve">См. </w:t>
            </w:r>
            <w:hyperlink w:anchor="_Выбор_Слава_и" w:history="1">
              <w:r w:rsidRPr="00FF27EF">
                <w:rPr>
                  <w:rStyle w:val="a7"/>
                </w:rPr>
                <w:t>Выбор Слава и Ныне на Господи воззвах</w:t>
              </w:r>
            </w:hyperlink>
          </w:p>
        </w:tc>
        <w:tc>
          <w:tcPr>
            <w:tcW w:w="1843" w:type="dxa"/>
          </w:tcPr>
          <w:p w14:paraId="167F9FEE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392733AB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Набрано. </w:t>
            </w:r>
          </w:p>
          <w:p w14:paraId="2FF60887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протестировано.</w:t>
            </w:r>
          </w:p>
        </w:tc>
      </w:tr>
      <w:tr w:rsidR="00623373" w14:paraId="12DF152D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2402B2FB" w14:textId="77777777" w:rsidR="00623373" w:rsidRDefault="00623373" w:rsidP="00623373">
            <w:r>
              <w:lastRenderedPageBreak/>
              <w:t>3.</w:t>
            </w:r>
          </w:p>
        </w:tc>
        <w:tc>
          <w:tcPr>
            <w:tcW w:w="2001" w:type="dxa"/>
          </w:tcPr>
          <w:p w14:paraId="169914E3" w14:textId="77777777" w:rsidR="00623373" w:rsidRPr="009D59FF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В субботу</w:t>
            </w:r>
          </w:p>
        </w:tc>
        <w:tc>
          <w:tcPr>
            <w:tcW w:w="8299" w:type="dxa"/>
          </w:tcPr>
          <w:p w14:paraId="09C309CE" w14:textId="77777777" w:rsidR="00623373" w:rsidRPr="00CA3897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Стихиры:</w:t>
            </w:r>
          </w:p>
          <w:p w14:paraId="1A5BE64D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9FF">
              <w:t>Минея 1-го святого – 6</w:t>
            </w:r>
          </w:p>
          <w:p w14:paraId="529ECFDE" w14:textId="77777777" w:rsidR="00623373" w:rsidRPr="00CA3897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Слава:</w:t>
            </w:r>
          </w:p>
          <w:p w14:paraId="319964D2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1-го святого, если имеется</w:t>
            </w:r>
          </w:p>
          <w:p w14:paraId="64BD98B7" w14:textId="77777777" w:rsidR="00623373" w:rsidRPr="00CA3897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И ныне:</w:t>
            </w:r>
          </w:p>
          <w:p w14:paraId="589888CF" w14:textId="77777777" w:rsidR="00623373" w:rsidRPr="00CA3897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Из Приложения 1</w:t>
            </w:r>
            <w:r w:rsidRPr="00CA3897">
              <w:t xml:space="preserve"> </w:t>
            </w:r>
            <w:r>
              <w:t>текущего гласа (можно взять из Октоиха на ГВ</w:t>
            </w:r>
            <w:r w:rsidRPr="006A5BEE">
              <w:t xml:space="preserve">  -</w:t>
            </w:r>
            <w:r w:rsidR="00813D54">
              <w:t xml:space="preserve"> </w:t>
            </w:r>
            <w:r>
              <w:t>догматик)</w:t>
            </w:r>
          </w:p>
        </w:tc>
        <w:tc>
          <w:tcPr>
            <w:tcW w:w="1843" w:type="dxa"/>
          </w:tcPr>
          <w:p w14:paraId="6EC54F5A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22822DF4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Набрано. </w:t>
            </w:r>
          </w:p>
          <w:p w14:paraId="77299FA9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протестировано.</w:t>
            </w:r>
          </w:p>
        </w:tc>
      </w:tr>
      <w:tr w:rsidR="00623373" w14:paraId="08BB9BF5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133C1FB7" w14:textId="77777777" w:rsidR="00623373" w:rsidRDefault="00623373" w:rsidP="00623373">
            <w:r>
              <w:t>4.</w:t>
            </w:r>
          </w:p>
        </w:tc>
        <w:tc>
          <w:tcPr>
            <w:tcW w:w="2001" w:type="dxa"/>
          </w:tcPr>
          <w:p w14:paraId="04996416" w14:textId="77777777" w:rsidR="00623373" w:rsidRPr="009D59FF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При одном святом</w:t>
            </w:r>
          </w:p>
        </w:tc>
        <w:tc>
          <w:tcPr>
            <w:tcW w:w="8299" w:type="dxa"/>
          </w:tcPr>
          <w:p w14:paraId="0BA140BD" w14:textId="77777777" w:rsidR="00623373" w:rsidRPr="00CA3897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Стихиры:</w:t>
            </w:r>
          </w:p>
          <w:p w14:paraId="443D5499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Окт</w:t>
            </w:r>
            <w:r>
              <w:t xml:space="preserve">оих – </w:t>
            </w:r>
            <w:r w:rsidRPr="00CD78BA">
              <w:t xml:space="preserve">3 </w:t>
            </w:r>
          </w:p>
          <w:p w14:paraId="7FE3456C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– </w:t>
            </w:r>
            <w:r w:rsidRPr="00CD78BA">
              <w:t>3</w:t>
            </w:r>
          </w:p>
          <w:p w14:paraId="4CEB4A40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Слава и ныне:</w:t>
            </w:r>
          </w:p>
          <w:p w14:paraId="798C6990" w14:textId="77777777" w:rsidR="00623373" w:rsidRPr="00CA3897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27EF">
              <w:t xml:space="preserve">См. </w:t>
            </w:r>
            <w:hyperlink w:anchor="_Выбор_Слава_и" w:history="1">
              <w:r w:rsidRPr="00FF27EF">
                <w:rPr>
                  <w:rStyle w:val="a7"/>
                </w:rPr>
                <w:t>Выбор Слава и Ныне на Господи воззвах</w:t>
              </w:r>
            </w:hyperlink>
          </w:p>
        </w:tc>
        <w:tc>
          <w:tcPr>
            <w:tcW w:w="1843" w:type="dxa"/>
          </w:tcPr>
          <w:p w14:paraId="1ABAC43B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0A06DC49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Набрано. </w:t>
            </w:r>
          </w:p>
          <w:p w14:paraId="443D8F9F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протестировано.</w:t>
            </w:r>
          </w:p>
        </w:tc>
      </w:tr>
    </w:tbl>
    <w:p w14:paraId="205ACDA3" w14:textId="77777777" w:rsidR="00CA3897" w:rsidRPr="00CA3897" w:rsidRDefault="00CA3897" w:rsidP="00CA3897"/>
    <w:p w14:paraId="568FB291" w14:textId="77777777" w:rsidR="009D59FF" w:rsidRDefault="009D59FF" w:rsidP="00FA42B9">
      <w:pPr>
        <w:pStyle w:val="2"/>
        <w:numPr>
          <w:ilvl w:val="1"/>
          <w:numId w:val="15"/>
        </w:numPr>
        <w:spacing w:before="120" w:after="120"/>
      </w:pPr>
      <w:bookmarkStart w:id="436" w:name="_Toc514273632"/>
      <w:r>
        <w:t>Стихиры на стиховне</w:t>
      </w:r>
      <w:bookmarkEnd w:id="436"/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596"/>
        <w:gridCol w:w="3660"/>
        <w:gridCol w:w="6748"/>
        <w:gridCol w:w="1770"/>
        <w:gridCol w:w="1786"/>
      </w:tblGrid>
      <w:tr w:rsidR="00623373" w14:paraId="5099EDAE" w14:textId="77777777" w:rsidTr="00131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dxa"/>
          </w:tcPr>
          <w:p w14:paraId="61C24209" w14:textId="77777777" w:rsidR="00D55DA9" w:rsidRDefault="00D55DA9" w:rsidP="00817428">
            <w:r>
              <w:t>№ п/п</w:t>
            </w:r>
          </w:p>
        </w:tc>
        <w:tc>
          <w:tcPr>
            <w:tcW w:w="2000" w:type="dxa"/>
          </w:tcPr>
          <w:p w14:paraId="746C398B" w14:textId="77777777" w:rsidR="00D55DA9" w:rsidRDefault="00D55DA9" w:rsidP="008174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Условие</w:t>
            </w:r>
          </w:p>
        </w:tc>
        <w:tc>
          <w:tcPr>
            <w:tcW w:w="8299" w:type="dxa"/>
          </w:tcPr>
          <w:p w14:paraId="76E8875F" w14:textId="77777777" w:rsidR="00D55DA9" w:rsidRDefault="00D55DA9" w:rsidP="008174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Сценарий</w:t>
            </w:r>
          </w:p>
        </w:tc>
        <w:tc>
          <w:tcPr>
            <w:tcW w:w="1843" w:type="dxa"/>
          </w:tcPr>
          <w:p w14:paraId="519E4DB5" w14:textId="77777777" w:rsidR="00D55DA9" w:rsidRDefault="00D55DA9" w:rsidP="008174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Пример для тестирования</w:t>
            </w:r>
          </w:p>
        </w:tc>
        <w:tc>
          <w:tcPr>
            <w:tcW w:w="1786" w:type="dxa"/>
          </w:tcPr>
          <w:p w14:paraId="4117FEE2" w14:textId="77777777" w:rsidR="00D55DA9" w:rsidRDefault="00D55DA9" w:rsidP="008174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</w:t>
            </w:r>
          </w:p>
        </w:tc>
      </w:tr>
      <w:tr w:rsidR="00623373" w14:paraId="54BDEF06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dxa"/>
          </w:tcPr>
          <w:p w14:paraId="3C401449" w14:textId="77777777" w:rsidR="00623373" w:rsidRDefault="00623373" w:rsidP="00623373">
            <w:r>
              <w:t>1.</w:t>
            </w:r>
          </w:p>
        </w:tc>
        <w:tc>
          <w:tcPr>
            <w:tcW w:w="2000" w:type="dxa"/>
          </w:tcPr>
          <w:p w14:paraId="015719D4" w14:textId="24F93D00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9FF">
              <w:rPr>
                <w:b/>
              </w:rPr>
              <w:t xml:space="preserve">В </w:t>
            </w:r>
            <w:del w:id="437" w:author="имТ Д" w:date="2017-11-10T10:59:00Z">
              <w:r w:rsidRPr="009D59FF" w:rsidDel="009F7517">
                <w:rPr>
                  <w:b/>
                </w:rPr>
                <w:delText>предпразднество или попразднество</w:delText>
              </w:r>
            </w:del>
            <w:ins w:id="438" w:author="имТ Д" w:date="2017-11-10T10:59:00Z">
              <w:r w:rsidR="009F7517">
                <w:rPr>
                  <w:b/>
                </w:rPr>
                <w:t>пред/попразднество</w:t>
              </w:r>
            </w:ins>
          </w:p>
        </w:tc>
        <w:tc>
          <w:tcPr>
            <w:tcW w:w="8299" w:type="dxa"/>
          </w:tcPr>
          <w:p w14:paraId="05867D50" w14:textId="77777777" w:rsidR="00623373" w:rsidRPr="00CA3897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Стихиры:</w:t>
            </w:r>
          </w:p>
          <w:p w14:paraId="13820862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праздника – на стиховне</w:t>
            </w:r>
          </w:p>
          <w:p w14:paraId="7E885DEA" w14:textId="77777777" w:rsidR="00623373" w:rsidRPr="00CA3897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Слава</w:t>
            </w:r>
            <w:r>
              <w:rPr>
                <w:b/>
              </w:rPr>
              <w:t xml:space="preserve"> и</w:t>
            </w:r>
            <w:r w:rsidRPr="00CA3897">
              <w:rPr>
                <w:b/>
              </w:rPr>
              <w:t xml:space="preserve"> ныне:</w:t>
            </w:r>
          </w:p>
          <w:p w14:paraId="5087D16D" w14:textId="77777777" w:rsidR="00623373" w:rsidRPr="00A76E78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D78BA">
              <w:t>Минея</w:t>
            </w:r>
            <w:r>
              <w:t xml:space="preserve"> праздника</w:t>
            </w:r>
          </w:p>
        </w:tc>
        <w:tc>
          <w:tcPr>
            <w:tcW w:w="1843" w:type="dxa"/>
          </w:tcPr>
          <w:p w14:paraId="057A128D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6" w:type="dxa"/>
          </w:tcPr>
          <w:p w14:paraId="3726576E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Набрано. </w:t>
            </w:r>
          </w:p>
          <w:p w14:paraId="54F4F73E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протестировано.</w:t>
            </w:r>
          </w:p>
        </w:tc>
      </w:tr>
      <w:tr w:rsidR="00623373" w14:paraId="7B4DB0A1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dxa"/>
          </w:tcPr>
          <w:p w14:paraId="1587896E" w14:textId="77777777" w:rsidR="00623373" w:rsidRDefault="00623373" w:rsidP="00623373">
            <w:r>
              <w:rPr>
                <w:lang w:val="en-US"/>
              </w:rPr>
              <w:t>2</w:t>
            </w:r>
            <w:r>
              <w:t>.</w:t>
            </w:r>
          </w:p>
        </w:tc>
        <w:tc>
          <w:tcPr>
            <w:tcW w:w="2000" w:type="dxa"/>
          </w:tcPr>
          <w:p w14:paraId="0BB0090C" w14:textId="77777777" w:rsidR="00623373" w:rsidRPr="009D59FF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В субботу</w:t>
            </w:r>
          </w:p>
        </w:tc>
        <w:tc>
          <w:tcPr>
            <w:tcW w:w="8299" w:type="dxa"/>
          </w:tcPr>
          <w:p w14:paraId="7B57BACB" w14:textId="77777777" w:rsidR="00623373" w:rsidRPr="00CA3897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Стихиры:</w:t>
            </w:r>
          </w:p>
          <w:p w14:paraId="6FA5E8BE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Октоих – мученичны на ГВ (</w:t>
            </w:r>
            <w:r w:rsidR="0021360A">
              <w:t>начиная с</w:t>
            </w:r>
            <w:r w:rsidRPr="00D55DA9">
              <w:t xml:space="preserve"> 4</w:t>
            </w:r>
            <w:r w:rsidR="0021360A">
              <w:t>-й стихиры</w:t>
            </w:r>
            <w:r>
              <w:t xml:space="preserve">, </w:t>
            </w:r>
            <w:r w:rsidR="0021360A">
              <w:t>количество -</w:t>
            </w:r>
            <w:r w:rsidRPr="00D55DA9">
              <w:t xml:space="preserve"> </w:t>
            </w:r>
            <w:r>
              <w:t>3)</w:t>
            </w:r>
          </w:p>
          <w:p w14:paraId="4ADEA98C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Слава и ныне:</w:t>
            </w:r>
          </w:p>
          <w:p w14:paraId="5B1B48AF" w14:textId="77777777" w:rsidR="00623373" w:rsidRPr="00CA3897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Октоих – на стиховне Богородичен</w:t>
            </w:r>
          </w:p>
        </w:tc>
        <w:tc>
          <w:tcPr>
            <w:tcW w:w="1843" w:type="dxa"/>
          </w:tcPr>
          <w:p w14:paraId="40C03FD6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6" w:type="dxa"/>
          </w:tcPr>
          <w:p w14:paraId="2A5DBB8D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Набрано. </w:t>
            </w:r>
          </w:p>
          <w:p w14:paraId="68F0DCA6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протестировано.</w:t>
            </w:r>
          </w:p>
        </w:tc>
      </w:tr>
      <w:tr w:rsidR="00623373" w14:paraId="241C748C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dxa"/>
          </w:tcPr>
          <w:p w14:paraId="6E7E1901" w14:textId="77777777" w:rsidR="00623373" w:rsidRDefault="00623373" w:rsidP="00623373">
            <w:r>
              <w:rPr>
                <w:lang w:val="en-US"/>
              </w:rPr>
              <w:t>3</w:t>
            </w:r>
            <w:r>
              <w:t>.</w:t>
            </w:r>
          </w:p>
        </w:tc>
        <w:tc>
          <w:tcPr>
            <w:tcW w:w="2000" w:type="dxa"/>
          </w:tcPr>
          <w:p w14:paraId="769239C4" w14:textId="77777777" w:rsidR="00623373" w:rsidRPr="009D59FF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 xml:space="preserve">При </w:t>
            </w:r>
            <w:r>
              <w:rPr>
                <w:b/>
              </w:rPr>
              <w:t xml:space="preserve">одном или </w:t>
            </w:r>
            <w:r w:rsidRPr="009D59FF">
              <w:rPr>
                <w:b/>
              </w:rPr>
              <w:t>двух святых</w:t>
            </w:r>
          </w:p>
        </w:tc>
        <w:tc>
          <w:tcPr>
            <w:tcW w:w="8299" w:type="dxa"/>
          </w:tcPr>
          <w:p w14:paraId="62BEFE86" w14:textId="77777777" w:rsidR="00623373" w:rsidRPr="00CA3897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Стихиры:</w:t>
            </w:r>
          </w:p>
          <w:p w14:paraId="5437514A" w14:textId="77777777" w:rsidR="00623373" w:rsidRPr="00D55DA9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Октоих – на стиховне</w:t>
            </w:r>
          </w:p>
          <w:p w14:paraId="69367253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Слава и ныне:</w:t>
            </w:r>
          </w:p>
          <w:p w14:paraId="68CCD050" w14:textId="77777777" w:rsidR="00623373" w:rsidRPr="00FF27EF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Октоих – на стиховне Богородичен</w:t>
            </w:r>
          </w:p>
        </w:tc>
        <w:tc>
          <w:tcPr>
            <w:tcW w:w="1843" w:type="dxa"/>
          </w:tcPr>
          <w:p w14:paraId="14607810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6" w:type="dxa"/>
          </w:tcPr>
          <w:p w14:paraId="53EABFF9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Набрано. </w:t>
            </w:r>
          </w:p>
          <w:p w14:paraId="6FD39C34" w14:textId="77777777" w:rsid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протестировано.</w:t>
            </w:r>
          </w:p>
        </w:tc>
      </w:tr>
      <w:tr w:rsidR="00623373" w:rsidRPr="00623373" w14:paraId="53EE7907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dxa"/>
          </w:tcPr>
          <w:p w14:paraId="72AFE9DC" w14:textId="77777777" w:rsidR="00623373" w:rsidRPr="00623373" w:rsidRDefault="00623373" w:rsidP="00623373">
            <w:pPr>
              <w:rPr>
                <w:strike/>
              </w:rPr>
            </w:pPr>
            <w:r w:rsidRPr="00623373">
              <w:rPr>
                <w:strike/>
              </w:rPr>
              <w:t>4.</w:t>
            </w:r>
          </w:p>
        </w:tc>
        <w:tc>
          <w:tcPr>
            <w:tcW w:w="2000" w:type="dxa"/>
          </w:tcPr>
          <w:p w14:paraId="61AB964E" w14:textId="77777777" w:rsidR="00623373" w:rsidRP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trike/>
              </w:rPr>
            </w:pPr>
            <w:r w:rsidRPr="00623373">
              <w:rPr>
                <w:b/>
                <w:strike/>
              </w:rPr>
              <w:t>При одном святом</w:t>
            </w:r>
          </w:p>
        </w:tc>
        <w:tc>
          <w:tcPr>
            <w:tcW w:w="8299" w:type="dxa"/>
          </w:tcPr>
          <w:p w14:paraId="0EB21212" w14:textId="77777777" w:rsidR="00623373" w:rsidRP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trike/>
              </w:rPr>
            </w:pPr>
            <w:r w:rsidRPr="00623373">
              <w:rPr>
                <w:b/>
                <w:strike/>
              </w:rPr>
              <w:t>Стихиры:</w:t>
            </w:r>
          </w:p>
          <w:p w14:paraId="606BE6F2" w14:textId="77777777" w:rsidR="00623373" w:rsidRP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623373">
              <w:rPr>
                <w:strike/>
              </w:rPr>
              <w:t>Октоих – на стиховне</w:t>
            </w:r>
          </w:p>
          <w:p w14:paraId="2687CAC6" w14:textId="77777777" w:rsidR="00623373" w:rsidRP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trike/>
              </w:rPr>
            </w:pPr>
            <w:r w:rsidRPr="00623373">
              <w:rPr>
                <w:b/>
                <w:strike/>
              </w:rPr>
              <w:t>Слава и ныне:</w:t>
            </w:r>
          </w:p>
          <w:p w14:paraId="427AE73F" w14:textId="77777777" w:rsidR="00623373" w:rsidRP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623373">
              <w:rPr>
                <w:strike/>
              </w:rPr>
              <w:t>Октоих – на стиховне Богородичен</w:t>
            </w:r>
          </w:p>
        </w:tc>
        <w:tc>
          <w:tcPr>
            <w:tcW w:w="1843" w:type="dxa"/>
          </w:tcPr>
          <w:p w14:paraId="00062326" w14:textId="77777777" w:rsidR="00623373" w:rsidRP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</w:p>
        </w:tc>
        <w:tc>
          <w:tcPr>
            <w:tcW w:w="1786" w:type="dxa"/>
          </w:tcPr>
          <w:p w14:paraId="067F1252" w14:textId="77777777" w:rsidR="00623373" w:rsidRPr="00623373" w:rsidRDefault="00623373" w:rsidP="00623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lang w:val="en-US"/>
              </w:rPr>
            </w:pPr>
          </w:p>
        </w:tc>
      </w:tr>
    </w:tbl>
    <w:p w14:paraId="7EA5F399" w14:textId="77777777" w:rsidR="009B2B4B" w:rsidRDefault="009B2B4B" w:rsidP="00FA42B9">
      <w:pPr>
        <w:pStyle w:val="2"/>
        <w:numPr>
          <w:ilvl w:val="1"/>
          <w:numId w:val="15"/>
        </w:numPr>
        <w:spacing w:before="120" w:after="120"/>
      </w:pPr>
      <w:bookmarkStart w:id="439" w:name="_Toc514273633"/>
      <w:r>
        <w:lastRenderedPageBreak/>
        <w:t>Отпустительный тропарь</w:t>
      </w:r>
      <w:bookmarkEnd w:id="439"/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596"/>
        <w:gridCol w:w="3660"/>
        <w:gridCol w:w="6748"/>
        <w:gridCol w:w="1770"/>
        <w:gridCol w:w="1786"/>
      </w:tblGrid>
      <w:tr w:rsidR="00A76E78" w14:paraId="760C05E3" w14:textId="77777777" w:rsidTr="00131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3F7F3E73" w14:textId="77777777" w:rsidR="00A76E78" w:rsidRDefault="00A76E78" w:rsidP="00817428">
            <w:r>
              <w:t>№ п/п</w:t>
            </w:r>
          </w:p>
        </w:tc>
        <w:tc>
          <w:tcPr>
            <w:tcW w:w="2001" w:type="dxa"/>
          </w:tcPr>
          <w:p w14:paraId="0F8BA403" w14:textId="77777777" w:rsidR="00A76E78" w:rsidRDefault="00A76E78" w:rsidP="008174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Условие</w:t>
            </w:r>
          </w:p>
        </w:tc>
        <w:tc>
          <w:tcPr>
            <w:tcW w:w="8299" w:type="dxa"/>
          </w:tcPr>
          <w:p w14:paraId="7B1FBF95" w14:textId="77777777" w:rsidR="00A76E78" w:rsidRDefault="00A76E78" w:rsidP="008174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Сценарий</w:t>
            </w:r>
          </w:p>
        </w:tc>
        <w:tc>
          <w:tcPr>
            <w:tcW w:w="1843" w:type="dxa"/>
          </w:tcPr>
          <w:p w14:paraId="0C05B5B0" w14:textId="77777777" w:rsidR="00A76E78" w:rsidRDefault="00A76E78" w:rsidP="008174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Пример для тестирования</w:t>
            </w:r>
          </w:p>
        </w:tc>
        <w:tc>
          <w:tcPr>
            <w:tcW w:w="1786" w:type="dxa"/>
          </w:tcPr>
          <w:p w14:paraId="5217CC78" w14:textId="77777777" w:rsidR="00A76E78" w:rsidRDefault="00A76E78" w:rsidP="008174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</w:t>
            </w:r>
          </w:p>
        </w:tc>
      </w:tr>
      <w:tr w:rsidR="00A76E78" w14:paraId="3A08CF0B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464ABDB1" w14:textId="77777777" w:rsidR="00A76E78" w:rsidRDefault="00A76E78" w:rsidP="00817428">
            <w:r>
              <w:t>1.</w:t>
            </w:r>
          </w:p>
        </w:tc>
        <w:tc>
          <w:tcPr>
            <w:tcW w:w="2001" w:type="dxa"/>
          </w:tcPr>
          <w:p w14:paraId="3C5BFC41" w14:textId="08A5E911" w:rsidR="00A76E78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9FF">
              <w:rPr>
                <w:b/>
              </w:rPr>
              <w:t xml:space="preserve">В </w:t>
            </w:r>
            <w:del w:id="440" w:author="имТ Д" w:date="2017-11-10T10:59:00Z">
              <w:r w:rsidRPr="009D59FF" w:rsidDel="009F7517">
                <w:rPr>
                  <w:b/>
                </w:rPr>
                <w:delText>предпразднество или попразднество</w:delText>
              </w:r>
            </w:del>
            <w:ins w:id="441" w:author="имТ Д" w:date="2017-11-10T10:59:00Z">
              <w:r w:rsidR="009F7517">
                <w:rPr>
                  <w:b/>
                </w:rPr>
                <w:t>пред/попразднество</w:t>
              </w:r>
            </w:ins>
          </w:p>
        </w:tc>
        <w:tc>
          <w:tcPr>
            <w:tcW w:w="8299" w:type="dxa"/>
          </w:tcPr>
          <w:p w14:paraId="2FE911FF" w14:textId="77777777" w:rsidR="00A76E78" w:rsidRPr="00CA3897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Тропарь</w:t>
            </w:r>
            <w:r w:rsidRPr="00CA3897">
              <w:rPr>
                <w:b/>
              </w:rPr>
              <w:t>:</w:t>
            </w:r>
          </w:p>
          <w:p w14:paraId="1B6428F3" w14:textId="77777777" w:rsidR="00A76E78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святого</w:t>
            </w:r>
          </w:p>
          <w:p w14:paraId="6C83A66D" w14:textId="77777777" w:rsidR="00A76E78" w:rsidRPr="00CA3897" w:rsidRDefault="00A76E78" w:rsidP="00A76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Слава</w:t>
            </w:r>
            <w:r>
              <w:rPr>
                <w:b/>
              </w:rPr>
              <w:t xml:space="preserve"> и</w:t>
            </w:r>
            <w:r w:rsidRPr="00CA3897">
              <w:rPr>
                <w:b/>
              </w:rPr>
              <w:t xml:space="preserve"> ныне:</w:t>
            </w:r>
          </w:p>
          <w:p w14:paraId="11948DA0" w14:textId="77777777" w:rsidR="00A76E78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праздника</w:t>
            </w:r>
          </w:p>
        </w:tc>
        <w:tc>
          <w:tcPr>
            <w:tcW w:w="1843" w:type="dxa"/>
          </w:tcPr>
          <w:p w14:paraId="0B09E781" w14:textId="77777777" w:rsidR="00A76E78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6" w:type="dxa"/>
          </w:tcPr>
          <w:p w14:paraId="1602F211" w14:textId="77777777" w:rsidR="00A76E78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Набрано. </w:t>
            </w:r>
          </w:p>
          <w:p w14:paraId="0A0D447B" w14:textId="77777777" w:rsidR="00A76E78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протестировано.</w:t>
            </w:r>
          </w:p>
        </w:tc>
      </w:tr>
      <w:tr w:rsidR="00A76E78" w14:paraId="21BF8B17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7EFBA0D9" w14:textId="77777777" w:rsidR="00A76E78" w:rsidRDefault="00A76E78" w:rsidP="00817428">
            <w:r>
              <w:t>2.</w:t>
            </w:r>
          </w:p>
        </w:tc>
        <w:tc>
          <w:tcPr>
            <w:tcW w:w="2001" w:type="dxa"/>
          </w:tcPr>
          <w:p w14:paraId="1656AC75" w14:textId="77777777" w:rsidR="00A76E78" w:rsidRPr="009D59FF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При двух святых</w:t>
            </w:r>
          </w:p>
        </w:tc>
        <w:tc>
          <w:tcPr>
            <w:tcW w:w="8299" w:type="dxa"/>
          </w:tcPr>
          <w:p w14:paraId="1622AF4A" w14:textId="77777777" w:rsidR="0021360A" w:rsidRPr="00CA3897" w:rsidRDefault="0021360A" w:rsidP="00213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Тропарь</w:t>
            </w:r>
            <w:r w:rsidRPr="00CA3897">
              <w:rPr>
                <w:b/>
              </w:rPr>
              <w:t>:</w:t>
            </w:r>
          </w:p>
          <w:p w14:paraId="4BAB78DB" w14:textId="77777777" w:rsidR="0021360A" w:rsidRPr="00817428" w:rsidRDefault="0021360A" w:rsidP="00213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D78BA">
              <w:t>Минея</w:t>
            </w:r>
            <w:r>
              <w:t xml:space="preserve"> 1-го святого</w:t>
            </w:r>
          </w:p>
          <w:p w14:paraId="0C4854A2" w14:textId="77777777" w:rsidR="0021360A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Слава</w:t>
            </w:r>
            <w:r w:rsidR="0021360A">
              <w:rPr>
                <w:b/>
              </w:rPr>
              <w:t>:</w:t>
            </w:r>
          </w:p>
          <w:p w14:paraId="4DE393FB" w14:textId="77777777" w:rsidR="0021360A" w:rsidRDefault="0021360A" w:rsidP="00213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2-го святого</w:t>
            </w:r>
          </w:p>
          <w:p w14:paraId="2EB0E8D0" w14:textId="77777777" w:rsidR="00A76E78" w:rsidRDefault="0021360A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И</w:t>
            </w:r>
            <w:r w:rsidR="00A76E78">
              <w:rPr>
                <w:b/>
              </w:rPr>
              <w:t xml:space="preserve"> ныне:</w:t>
            </w:r>
          </w:p>
          <w:p w14:paraId="53E04B3A" w14:textId="77777777" w:rsidR="00A76E78" w:rsidRPr="00FF27EF" w:rsidRDefault="0021360A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Из Приложения 4</w:t>
            </w:r>
            <w:r w:rsidRPr="00CA3897">
              <w:t xml:space="preserve"> </w:t>
            </w:r>
            <w:r w:rsidR="00817428">
              <w:t xml:space="preserve">на вечерне </w:t>
            </w:r>
            <w:r>
              <w:t>по гласу Славы</w:t>
            </w:r>
          </w:p>
        </w:tc>
        <w:tc>
          <w:tcPr>
            <w:tcW w:w="1843" w:type="dxa"/>
          </w:tcPr>
          <w:p w14:paraId="5EB2DDD7" w14:textId="77777777" w:rsidR="00A76E78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6" w:type="dxa"/>
          </w:tcPr>
          <w:p w14:paraId="0EF55EEB" w14:textId="77777777" w:rsidR="00A76E78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Набрано. </w:t>
            </w:r>
          </w:p>
          <w:p w14:paraId="764720BB" w14:textId="77777777" w:rsidR="00A76E78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протестировано.</w:t>
            </w:r>
          </w:p>
        </w:tc>
      </w:tr>
      <w:tr w:rsidR="00A76E78" w14:paraId="066B6C48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4C47AD39" w14:textId="77777777" w:rsidR="00A76E78" w:rsidRDefault="00A76E78" w:rsidP="00817428">
            <w:r>
              <w:t>3.</w:t>
            </w:r>
          </w:p>
        </w:tc>
        <w:tc>
          <w:tcPr>
            <w:tcW w:w="2001" w:type="dxa"/>
          </w:tcPr>
          <w:p w14:paraId="74CD4290" w14:textId="77777777" w:rsidR="00A76E78" w:rsidRPr="009D59FF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В субботу</w:t>
            </w:r>
          </w:p>
        </w:tc>
        <w:tc>
          <w:tcPr>
            <w:tcW w:w="8299" w:type="dxa"/>
          </w:tcPr>
          <w:p w14:paraId="017F8CDF" w14:textId="77777777" w:rsidR="0021360A" w:rsidRPr="00CA3897" w:rsidRDefault="0021360A" w:rsidP="00213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Тропарь</w:t>
            </w:r>
            <w:r w:rsidRPr="00CA3897">
              <w:rPr>
                <w:b/>
              </w:rPr>
              <w:t>:</w:t>
            </w:r>
          </w:p>
          <w:p w14:paraId="154BF28C" w14:textId="77777777" w:rsidR="0021360A" w:rsidRDefault="0021360A" w:rsidP="00213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1-го святого</w:t>
            </w:r>
          </w:p>
          <w:p w14:paraId="1DA4ACCB" w14:textId="77777777" w:rsidR="0021360A" w:rsidRDefault="0021360A" w:rsidP="00213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Слава и ныне:</w:t>
            </w:r>
          </w:p>
          <w:p w14:paraId="5185B51C" w14:textId="77777777" w:rsidR="00A76E78" w:rsidRPr="00CA3897" w:rsidRDefault="0021360A" w:rsidP="00213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Из Приложения 3</w:t>
            </w:r>
            <w:r w:rsidRPr="00CA3897">
              <w:t xml:space="preserve"> </w:t>
            </w:r>
            <w:r>
              <w:t>текущего гласа Октоиха</w:t>
            </w:r>
          </w:p>
        </w:tc>
        <w:tc>
          <w:tcPr>
            <w:tcW w:w="1843" w:type="dxa"/>
          </w:tcPr>
          <w:p w14:paraId="1181CEB3" w14:textId="77777777" w:rsidR="00A76E78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6" w:type="dxa"/>
          </w:tcPr>
          <w:p w14:paraId="3BE36AD1" w14:textId="77777777" w:rsidR="00A76E78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Набрано. </w:t>
            </w:r>
          </w:p>
          <w:p w14:paraId="1E8599D6" w14:textId="77777777" w:rsidR="00A76E78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протестировано.</w:t>
            </w:r>
          </w:p>
        </w:tc>
      </w:tr>
      <w:tr w:rsidR="00A76E78" w14:paraId="6C8615A7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6225A8D9" w14:textId="77777777" w:rsidR="00A76E78" w:rsidRDefault="00A76E78" w:rsidP="00817428">
            <w:r>
              <w:t>4.</w:t>
            </w:r>
          </w:p>
        </w:tc>
        <w:tc>
          <w:tcPr>
            <w:tcW w:w="2001" w:type="dxa"/>
          </w:tcPr>
          <w:p w14:paraId="59CB6A7E" w14:textId="77777777" w:rsidR="00A76E78" w:rsidRPr="009D59FF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При одном святом</w:t>
            </w:r>
          </w:p>
        </w:tc>
        <w:tc>
          <w:tcPr>
            <w:tcW w:w="8299" w:type="dxa"/>
          </w:tcPr>
          <w:p w14:paraId="6BC13F8F" w14:textId="77777777" w:rsidR="0021360A" w:rsidRPr="00CA3897" w:rsidRDefault="0021360A" w:rsidP="00213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Тропарь</w:t>
            </w:r>
            <w:r w:rsidRPr="00CA3897">
              <w:rPr>
                <w:b/>
              </w:rPr>
              <w:t>:</w:t>
            </w:r>
          </w:p>
          <w:p w14:paraId="6FB03E58" w14:textId="77777777" w:rsidR="0021360A" w:rsidRDefault="0021360A" w:rsidP="00213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1-го святого</w:t>
            </w:r>
          </w:p>
          <w:p w14:paraId="5754974D" w14:textId="77777777" w:rsidR="0021360A" w:rsidRDefault="0021360A" w:rsidP="00213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Слава и ныне:</w:t>
            </w:r>
          </w:p>
          <w:p w14:paraId="633D3D03" w14:textId="77777777" w:rsidR="00A76E78" w:rsidRPr="00CA3897" w:rsidRDefault="0021360A" w:rsidP="00213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Из Приложения 4</w:t>
            </w:r>
            <w:r w:rsidR="00817428" w:rsidRPr="00817428">
              <w:t xml:space="preserve"> </w:t>
            </w:r>
            <w:r w:rsidR="00817428">
              <w:t>на вечерне</w:t>
            </w:r>
            <w:r w:rsidRPr="00CA3897">
              <w:t xml:space="preserve"> </w:t>
            </w:r>
            <w:r>
              <w:t>по гласу Тропаря</w:t>
            </w:r>
          </w:p>
        </w:tc>
        <w:tc>
          <w:tcPr>
            <w:tcW w:w="1843" w:type="dxa"/>
          </w:tcPr>
          <w:p w14:paraId="3F5A8657" w14:textId="77777777" w:rsidR="00A76E78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6" w:type="dxa"/>
          </w:tcPr>
          <w:p w14:paraId="0EE080D0" w14:textId="77777777" w:rsidR="00A76E78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Набрано. </w:t>
            </w:r>
          </w:p>
          <w:p w14:paraId="55BA70CC" w14:textId="77777777" w:rsidR="00A76E78" w:rsidRDefault="00A76E78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протестировано.</w:t>
            </w:r>
          </w:p>
        </w:tc>
      </w:tr>
    </w:tbl>
    <w:p w14:paraId="6EF995CF" w14:textId="77777777" w:rsidR="00CD78BA" w:rsidRPr="00CD78BA" w:rsidRDefault="00CD78BA" w:rsidP="00CD78BA"/>
    <w:p w14:paraId="77F526FF" w14:textId="77777777" w:rsidR="006C522F" w:rsidRDefault="006C522F" w:rsidP="00FA42B9">
      <w:pPr>
        <w:pStyle w:val="2"/>
        <w:numPr>
          <w:ilvl w:val="0"/>
          <w:numId w:val="15"/>
        </w:numPr>
      </w:pPr>
      <w:bookmarkStart w:id="442" w:name="_Toc514273634"/>
      <w:r>
        <w:t>Малое повечерие.</w:t>
      </w:r>
      <w:bookmarkEnd w:id="442"/>
    </w:p>
    <w:p w14:paraId="12E60E22" w14:textId="77777777" w:rsidR="006C522F" w:rsidRDefault="006C522F" w:rsidP="00FA42B9">
      <w:pPr>
        <w:pStyle w:val="2"/>
        <w:numPr>
          <w:ilvl w:val="0"/>
          <w:numId w:val="15"/>
        </w:numPr>
      </w:pPr>
      <w:bookmarkStart w:id="443" w:name="_Toc514273635"/>
      <w:r>
        <w:t>Полунощница.</w:t>
      </w:r>
      <w:bookmarkEnd w:id="443"/>
    </w:p>
    <w:p w14:paraId="1EB8EDD1" w14:textId="77777777" w:rsidR="006C522F" w:rsidRDefault="006C522F" w:rsidP="00FA42B9">
      <w:pPr>
        <w:pStyle w:val="2"/>
        <w:numPr>
          <w:ilvl w:val="0"/>
          <w:numId w:val="15"/>
        </w:numPr>
      </w:pPr>
      <w:bookmarkStart w:id="444" w:name="_Toc514273636"/>
      <w:r>
        <w:t>Утреня.</w:t>
      </w:r>
      <w:bookmarkEnd w:id="444"/>
    </w:p>
    <w:p w14:paraId="37883EFF" w14:textId="77777777" w:rsidR="004D6D7E" w:rsidRDefault="004D6D7E" w:rsidP="00FA42B9">
      <w:pPr>
        <w:pStyle w:val="2"/>
        <w:numPr>
          <w:ilvl w:val="1"/>
          <w:numId w:val="15"/>
        </w:numPr>
        <w:spacing w:before="120" w:after="120"/>
      </w:pPr>
      <w:bookmarkStart w:id="445" w:name="_Toc514273637"/>
      <w:r>
        <w:t>Тропари по Бог Господь</w:t>
      </w:r>
      <w:bookmarkEnd w:id="445"/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595"/>
        <w:gridCol w:w="3660"/>
        <w:gridCol w:w="6741"/>
        <w:gridCol w:w="1770"/>
        <w:gridCol w:w="1830"/>
      </w:tblGrid>
      <w:tr w:rsidR="004D6D7E" w14:paraId="505EA959" w14:textId="77777777" w:rsidTr="00131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00E58ED6" w14:textId="77777777" w:rsidR="004D6D7E" w:rsidRDefault="004D6D7E" w:rsidP="00892791">
            <w:r>
              <w:t>№ п/п</w:t>
            </w:r>
          </w:p>
        </w:tc>
        <w:tc>
          <w:tcPr>
            <w:tcW w:w="2001" w:type="dxa"/>
          </w:tcPr>
          <w:p w14:paraId="01A56530" w14:textId="77777777" w:rsidR="004D6D7E" w:rsidRDefault="004D6D7E" w:rsidP="008927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Условие</w:t>
            </w:r>
          </w:p>
        </w:tc>
        <w:tc>
          <w:tcPr>
            <w:tcW w:w="8299" w:type="dxa"/>
          </w:tcPr>
          <w:p w14:paraId="412793D1" w14:textId="77777777" w:rsidR="004D6D7E" w:rsidRDefault="004D6D7E" w:rsidP="008927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Сценарий</w:t>
            </w:r>
          </w:p>
        </w:tc>
        <w:tc>
          <w:tcPr>
            <w:tcW w:w="1843" w:type="dxa"/>
          </w:tcPr>
          <w:p w14:paraId="265E92CD" w14:textId="77777777" w:rsidR="004D6D7E" w:rsidRDefault="004D6D7E" w:rsidP="008927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Пример для тестирования</w:t>
            </w:r>
          </w:p>
        </w:tc>
        <w:tc>
          <w:tcPr>
            <w:tcW w:w="1843" w:type="dxa"/>
          </w:tcPr>
          <w:p w14:paraId="153293D9" w14:textId="77777777" w:rsidR="004D6D7E" w:rsidRDefault="004D6D7E" w:rsidP="008927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</w:t>
            </w:r>
          </w:p>
        </w:tc>
      </w:tr>
      <w:tr w:rsidR="004D6D7E" w14:paraId="1F88DAD6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5A939A0A" w14:textId="77777777" w:rsidR="004D6D7E" w:rsidRDefault="004D6D7E" w:rsidP="00892791">
            <w:r>
              <w:t>1.</w:t>
            </w:r>
          </w:p>
        </w:tc>
        <w:tc>
          <w:tcPr>
            <w:tcW w:w="2001" w:type="dxa"/>
          </w:tcPr>
          <w:p w14:paraId="6B89623F" w14:textId="5FEAF044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9FF">
              <w:rPr>
                <w:b/>
              </w:rPr>
              <w:t xml:space="preserve">В </w:t>
            </w:r>
            <w:del w:id="446" w:author="имТ Д" w:date="2017-11-10T10:59:00Z">
              <w:r w:rsidRPr="009D59FF" w:rsidDel="009F7517">
                <w:rPr>
                  <w:b/>
                </w:rPr>
                <w:delText>предпразднество или попразднество</w:delText>
              </w:r>
            </w:del>
            <w:ins w:id="447" w:author="имТ Д" w:date="2017-11-10T10:59:00Z">
              <w:r w:rsidR="009F7517">
                <w:rPr>
                  <w:b/>
                </w:rPr>
                <w:t>пред/попразднество</w:t>
              </w:r>
            </w:ins>
          </w:p>
        </w:tc>
        <w:tc>
          <w:tcPr>
            <w:tcW w:w="8299" w:type="dxa"/>
          </w:tcPr>
          <w:p w14:paraId="108B0B51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Тропарь</w:t>
            </w:r>
            <w:r w:rsidRPr="00CA3897">
              <w:rPr>
                <w:b/>
              </w:rPr>
              <w:t>:</w:t>
            </w:r>
          </w:p>
          <w:p w14:paraId="413DE2CA" w14:textId="77777777" w:rsidR="00612BE1" w:rsidRDefault="00612BE1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праздника – дважды</w:t>
            </w:r>
          </w:p>
          <w:p w14:paraId="7E323A58" w14:textId="77777777" w:rsidR="00612BE1" w:rsidRDefault="00612BE1" w:rsidP="00612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lastRenderedPageBreak/>
              <w:t>Слава:</w:t>
            </w:r>
          </w:p>
          <w:p w14:paraId="67F52F70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святого</w:t>
            </w:r>
          </w:p>
          <w:p w14:paraId="4429C410" w14:textId="77777777" w:rsidR="004D6D7E" w:rsidRPr="00CA3897" w:rsidRDefault="00612BE1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И</w:t>
            </w:r>
            <w:r w:rsidR="004D6D7E" w:rsidRPr="00CA3897">
              <w:rPr>
                <w:b/>
              </w:rPr>
              <w:t xml:space="preserve"> ныне:</w:t>
            </w:r>
          </w:p>
          <w:p w14:paraId="115374A1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праздника</w:t>
            </w:r>
          </w:p>
        </w:tc>
        <w:tc>
          <w:tcPr>
            <w:tcW w:w="1843" w:type="dxa"/>
          </w:tcPr>
          <w:p w14:paraId="49ADFDA9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32E90693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Набрано. </w:t>
            </w:r>
          </w:p>
          <w:p w14:paraId="30AE0880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Не протестировано.</w:t>
            </w:r>
          </w:p>
        </w:tc>
      </w:tr>
      <w:tr w:rsidR="004D6D7E" w14:paraId="405DF10C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60401064" w14:textId="77777777" w:rsidR="004D6D7E" w:rsidRDefault="004D6D7E" w:rsidP="00892791">
            <w:r>
              <w:lastRenderedPageBreak/>
              <w:t>2.</w:t>
            </w:r>
          </w:p>
        </w:tc>
        <w:tc>
          <w:tcPr>
            <w:tcW w:w="2001" w:type="dxa"/>
          </w:tcPr>
          <w:p w14:paraId="14C1C591" w14:textId="77777777" w:rsidR="004D6D7E" w:rsidRPr="009D59FF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При двух святых</w:t>
            </w:r>
          </w:p>
        </w:tc>
        <w:tc>
          <w:tcPr>
            <w:tcW w:w="8299" w:type="dxa"/>
          </w:tcPr>
          <w:p w14:paraId="68C4FB1A" w14:textId="77777777" w:rsidR="004D6D7E" w:rsidRPr="00CA3897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Тропарь</w:t>
            </w:r>
            <w:r w:rsidRPr="00CA3897">
              <w:rPr>
                <w:b/>
              </w:rPr>
              <w:t>:</w:t>
            </w:r>
          </w:p>
          <w:p w14:paraId="67E213D2" w14:textId="77777777" w:rsidR="004D6D7E" w:rsidRP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1-го святого</w:t>
            </w:r>
            <w:r w:rsidR="00612BE1">
              <w:t xml:space="preserve"> - дважды</w:t>
            </w:r>
          </w:p>
          <w:p w14:paraId="671F5766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Слава:</w:t>
            </w:r>
          </w:p>
          <w:p w14:paraId="3868C46A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2-го святого</w:t>
            </w:r>
          </w:p>
          <w:p w14:paraId="2643E09D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И ныне:</w:t>
            </w:r>
          </w:p>
          <w:p w14:paraId="150CB32A" w14:textId="77777777" w:rsidR="004D6D7E" w:rsidRPr="00FF27EF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Из Приложения 4</w:t>
            </w:r>
            <w:r w:rsidRPr="00CA3897">
              <w:t xml:space="preserve"> </w:t>
            </w:r>
            <w:r>
              <w:t>на вечерне по гласу Славы</w:t>
            </w:r>
          </w:p>
        </w:tc>
        <w:tc>
          <w:tcPr>
            <w:tcW w:w="1843" w:type="dxa"/>
          </w:tcPr>
          <w:p w14:paraId="23421AB7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3A07AAC2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Набрано. </w:t>
            </w:r>
          </w:p>
          <w:p w14:paraId="532EAADE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протестировано.</w:t>
            </w:r>
          </w:p>
        </w:tc>
      </w:tr>
      <w:tr w:rsidR="004D6D7E" w14:paraId="71E6354F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6EF53080" w14:textId="77777777" w:rsidR="004D6D7E" w:rsidRDefault="004D6D7E" w:rsidP="00892791">
            <w:r>
              <w:t>3.</w:t>
            </w:r>
          </w:p>
        </w:tc>
        <w:tc>
          <w:tcPr>
            <w:tcW w:w="2001" w:type="dxa"/>
          </w:tcPr>
          <w:p w14:paraId="4F5281DB" w14:textId="77777777" w:rsidR="004D6D7E" w:rsidRPr="009D59FF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В субботу</w:t>
            </w:r>
          </w:p>
        </w:tc>
        <w:tc>
          <w:tcPr>
            <w:tcW w:w="8299" w:type="dxa"/>
          </w:tcPr>
          <w:p w14:paraId="2B4C8301" w14:textId="77777777" w:rsidR="004D6D7E" w:rsidRPr="00CA3897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Тропарь</w:t>
            </w:r>
            <w:r w:rsidRPr="00CA3897">
              <w:rPr>
                <w:b/>
              </w:rPr>
              <w:t>:</w:t>
            </w:r>
          </w:p>
          <w:p w14:paraId="314A8C0A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1-го святого</w:t>
            </w:r>
            <w:r w:rsidR="00612BE1">
              <w:t xml:space="preserve"> - дважды</w:t>
            </w:r>
          </w:p>
          <w:p w14:paraId="13EB2AD6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Слава и ныне:</w:t>
            </w:r>
          </w:p>
          <w:p w14:paraId="3FD706FE" w14:textId="77777777" w:rsidR="004D6D7E" w:rsidRPr="00CA3897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Из Приложения 3</w:t>
            </w:r>
            <w:r w:rsidRPr="00CA3897">
              <w:t xml:space="preserve"> </w:t>
            </w:r>
            <w:r>
              <w:t>текущего гласа Октоиха</w:t>
            </w:r>
          </w:p>
        </w:tc>
        <w:tc>
          <w:tcPr>
            <w:tcW w:w="1843" w:type="dxa"/>
          </w:tcPr>
          <w:p w14:paraId="37342168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65F2522B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Набрано. </w:t>
            </w:r>
          </w:p>
          <w:p w14:paraId="1C472F17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протестировано.</w:t>
            </w:r>
          </w:p>
        </w:tc>
      </w:tr>
      <w:tr w:rsidR="004D6D7E" w14:paraId="036A57B7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2797FB22" w14:textId="77777777" w:rsidR="004D6D7E" w:rsidRDefault="004D6D7E" w:rsidP="00892791">
            <w:r>
              <w:t>4.</w:t>
            </w:r>
          </w:p>
        </w:tc>
        <w:tc>
          <w:tcPr>
            <w:tcW w:w="2001" w:type="dxa"/>
          </w:tcPr>
          <w:p w14:paraId="0C89FC54" w14:textId="77777777" w:rsidR="004D6D7E" w:rsidRPr="009D59FF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При одном святом</w:t>
            </w:r>
          </w:p>
        </w:tc>
        <w:tc>
          <w:tcPr>
            <w:tcW w:w="8299" w:type="dxa"/>
          </w:tcPr>
          <w:p w14:paraId="24A1E61A" w14:textId="77777777" w:rsidR="004D6D7E" w:rsidRPr="00CA3897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Тропарь</w:t>
            </w:r>
            <w:r w:rsidRPr="00CA3897">
              <w:rPr>
                <w:b/>
              </w:rPr>
              <w:t>:</w:t>
            </w:r>
          </w:p>
          <w:p w14:paraId="72054723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1-го святого</w:t>
            </w:r>
            <w:r w:rsidR="00612BE1">
              <w:t xml:space="preserve"> - дважды</w:t>
            </w:r>
          </w:p>
          <w:p w14:paraId="4F8705CC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Слава и ныне:</w:t>
            </w:r>
          </w:p>
          <w:p w14:paraId="09F63529" w14:textId="77777777" w:rsidR="004D6D7E" w:rsidRPr="00CA3897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Из Приложения 4</w:t>
            </w:r>
            <w:r w:rsidRPr="00817428">
              <w:t xml:space="preserve"> </w:t>
            </w:r>
            <w:r>
              <w:t>на вечерне</w:t>
            </w:r>
            <w:r w:rsidRPr="00CA3897">
              <w:t xml:space="preserve"> </w:t>
            </w:r>
            <w:r>
              <w:t>по гласу Тропаря</w:t>
            </w:r>
          </w:p>
        </w:tc>
        <w:tc>
          <w:tcPr>
            <w:tcW w:w="1843" w:type="dxa"/>
          </w:tcPr>
          <w:p w14:paraId="45621566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5EDBCA09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Набрано. </w:t>
            </w:r>
          </w:p>
          <w:p w14:paraId="30E2AF43" w14:textId="77777777" w:rsidR="004D6D7E" w:rsidRDefault="004D6D7E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протестировано.</w:t>
            </w:r>
          </w:p>
        </w:tc>
      </w:tr>
    </w:tbl>
    <w:p w14:paraId="21B3A7B4" w14:textId="77777777" w:rsidR="00F85155" w:rsidRDefault="00F85155" w:rsidP="00FA42B9">
      <w:pPr>
        <w:pStyle w:val="2"/>
        <w:numPr>
          <w:ilvl w:val="1"/>
          <w:numId w:val="15"/>
        </w:numPr>
        <w:spacing w:before="120" w:after="120"/>
      </w:pPr>
      <w:bookmarkStart w:id="448" w:name="_Toc514273638"/>
      <w:r>
        <w:t>Седален по кафизме</w:t>
      </w:r>
      <w:bookmarkEnd w:id="448"/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596"/>
        <w:gridCol w:w="3660"/>
        <w:gridCol w:w="6739"/>
        <w:gridCol w:w="1771"/>
        <w:gridCol w:w="1830"/>
      </w:tblGrid>
      <w:tr w:rsidR="00F85155" w14:paraId="4BBB727A" w14:textId="77777777" w:rsidTr="00131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04355BEB" w14:textId="77777777" w:rsidR="00F85155" w:rsidRDefault="00F85155" w:rsidP="00892791">
            <w:r>
              <w:t>№ п/п</w:t>
            </w:r>
          </w:p>
        </w:tc>
        <w:tc>
          <w:tcPr>
            <w:tcW w:w="2001" w:type="dxa"/>
          </w:tcPr>
          <w:p w14:paraId="0E13EA57" w14:textId="77777777" w:rsidR="00F85155" w:rsidRDefault="00F85155" w:rsidP="008927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Условие</w:t>
            </w:r>
          </w:p>
        </w:tc>
        <w:tc>
          <w:tcPr>
            <w:tcW w:w="8299" w:type="dxa"/>
          </w:tcPr>
          <w:p w14:paraId="2D11C647" w14:textId="77777777" w:rsidR="00F85155" w:rsidRDefault="00F85155" w:rsidP="008927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Сценарий</w:t>
            </w:r>
          </w:p>
        </w:tc>
        <w:tc>
          <w:tcPr>
            <w:tcW w:w="1843" w:type="dxa"/>
          </w:tcPr>
          <w:p w14:paraId="1DF04DE3" w14:textId="77777777" w:rsidR="00F85155" w:rsidRDefault="00F85155" w:rsidP="008927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Пример для тестирования</w:t>
            </w:r>
          </w:p>
        </w:tc>
        <w:tc>
          <w:tcPr>
            <w:tcW w:w="1843" w:type="dxa"/>
          </w:tcPr>
          <w:p w14:paraId="26E8CADE" w14:textId="77777777" w:rsidR="00F85155" w:rsidRDefault="00F85155" w:rsidP="008927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</w:t>
            </w:r>
          </w:p>
        </w:tc>
      </w:tr>
      <w:tr w:rsidR="00F85155" w14:paraId="1285261E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71238543" w14:textId="77777777" w:rsidR="00F85155" w:rsidRDefault="00F85155" w:rsidP="00892791">
            <w:r>
              <w:t>1.</w:t>
            </w:r>
          </w:p>
        </w:tc>
        <w:tc>
          <w:tcPr>
            <w:tcW w:w="2001" w:type="dxa"/>
          </w:tcPr>
          <w:p w14:paraId="7ABC5E76" w14:textId="5310384B" w:rsidR="00F85155" w:rsidRDefault="00F85155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9FF">
              <w:rPr>
                <w:b/>
              </w:rPr>
              <w:t xml:space="preserve">В </w:t>
            </w:r>
            <w:del w:id="449" w:author="имТ Д" w:date="2017-11-10T10:59:00Z">
              <w:r w:rsidRPr="009D59FF" w:rsidDel="009F7517">
                <w:rPr>
                  <w:b/>
                </w:rPr>
                <w:delText>предпразднество или попразднество</w:delText>
              </w:r>
            </w:del>
            <w:ins w:id="450" w:author="имТ Д" w:date="2017-11-10T10:59:00Z">
              <w:r w:rsidR="009F7517">
                <w:rPr>
                  <w:b/>
                </w:rPr>
                <w:t>пред/попразднество</w:t>
              </w:r>
            </w:ins>
          </w:p>
        </w:tc>
        <w:tc>
          <w:tcPr>
            <w:tcW w:w="8299" w:type="dxa"/>
          </w:tcPr>
          <w:p w14:paraId="2780D047" w14:textId="77777777" w:rsidR="00F85155" w:rsidRPr="00892791" w:rsidRDefault="00074691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Седален</w:t>
            </w:r>
            <w:r w:rsidR="00F85155" w:rsidRPr="00892791">
              <w:rPr>
                <w:b/>
              </w:rPr>
              <w:t>:</w:t>
            </w:r>
          </w:p>
          <w:p w14:paraId="13C2ED91" w14:textId="77777777" w:rsidR="00F85155" w:rsidRPr="00892791" w:rsidRDefault="00986CC4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791">
              <w:t xml:space="preserve">Все из </w:t>
            </w:r>
            <w:r w:rsidR="00892791" w:rsidRPr="00892791">
              <w:t>Минеи праздника</w:t>
            </w:r>
          </w:p>
          <w:p w14:paraId="382088E0" w14:textId="77777777" w:rsidR="002A217F" w:rsidRDefault="00F85155" w:rsidP="00986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92791">
              <w:rPr>
                <w:b/>
              </w:rPr>
              <w:t>Слава</w:t>
            </w:r>
            <w:r w:rsidR="002A217F">
              <w:rPr>
                <w:b/>
              </w:rPr>
              <w:t>:</w:t>
            </w:r>
          </w:p>
          <w:p w14:paraId="532FD1DD" w14:textId="77777777" w:rsidR="00182160" w:rsidRDefault="00182160" w:rsidP="00182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Праздника, если имеется</w:t>
            </w:r>
          </w:p>
          <w:p w14:paraId="6C92F8FA" w14:textId="77777777" w:rsidR="00F85155" w:rsidRPr="00892791" w:rsidRDefault="002A217F" w:rsidP="00986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И</w:t>
            </w:r>
            <w:r w:rsidR="00F85155" w:rsidRPr="00892791">
              <w:rPr>
                <w:b/>
              </w:rPr>
              <w:t xml:space="preserve"> ныне:</w:t>
            </w:r>
          </w:p>
          <w:p w14:paraId="5D668C06" w14:textId="77777777" w:rsidR="00F85155" w:rsidRPr="00892791" w:rsidRDefault="00986CC4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791">
              <w:t xml:space="preserve">Из </w:t>
            </w:r>
            <w:r w:rsidR="00892791" w:rsidRPr="00892791">
              <w:t>Минеи праздника</w:t>
            </w:r>
          </w:p>
        </w:tc>
        <w:tc>
          <w:tcPr>
            <w:tcW w:w="1843" w:type="dxa"/>
          </w:tcPr>
          <w:p w14:paraId="4216B01A" w14:textId="77777777" w:rsidR="00F85155" w:rsidRDefault="00F85155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7B6E9AD3" w14:textId="77777777" w:rsidR="00F85155" w:rsidRPr="003D655C" w:rsidRDefault="00F85155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D655C">
              <w:rPr>
                <w:highlight w:val="yellow"/>
              </w:rPr>
              <w:t xml:space="preserve">Набрано. </w:t>
            </w:r>
          </w:p>
          <w:p w14:paraId="5D36987F" w14:textId="77777777" w:rsidR="00F85155" w:rsidRPr="003D655C" w:rsidRDefault="00F85155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D655C">
              <w:rPr>
                <w:highlight w:val="yellow"/>
              </w:rPr>
              <w:t>Не протестировано.</w:t>
            </w:r>
          </w:p>
        </w:tc>
      </w:tr>
      <w:tr w:rsidR="00F85155" w14:paraId="3DD4733E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1914088B" w14:textId="77777777" w:rsidR="00F85155" w:rsidRDefault="00F85155" w:rsidP="00892791">
            <w:r>
              <w:t>2.</w:t>
            </w:r>
          </w:p>
        </w:tc>
        <w:tc>
          <w:tcPr>
            <w:tcW w:w="2001" w:type="dxa"/>
          </w:tcPr>
          <w:p w14:paraId="30988674" w14:textId="77777777" w:rsidR="00F85155" w:rsidRPr="009D59FF" w:rsidRDefault="003D655C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Иначе</w:t>
            </w:r>
          </w:p>
        </w:tc>
        <w:tc>
          <w:tcPr>
            <w:tcW w:w="8299" w:type="dxa"/>
          </w:tcPr>
          <w:p w14:paraId="666ACE54" w14:textId="77777777" w:rsidR="00892791" w:rsidRPr="00892791" w:rsidRDefault="00074691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Седален</w:t>
            </w:r>
            <w:r w:rsidR="00892791" w:rsidRPr="00892791">
              <w:rPr>
                <w:b/>
              </w:rPr>
              <w:t>:</w:t>
            </w:r>
          </w:p>
          <w:p w14:paraId="2A7A6394" w14:textId="77777777" w:rsidR="00892791" w:rsidRPr="00892791" w:rsidRDefault="00892791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791">
              <w:t>Все из Октоиха</w:t>
            </w:r>
          </w:p>
          <w:p w14:paraId="344AF04B" w14:textId="77777777" w:rsidR="00892791" w:rsidRPr="00892791" w:rsidRDefault="00892791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92791">
              <w:rPr>
                <w:b/>
              </w:rPr>
              <w:t>Слава и ныне:</w:t>
            </w:r>
          </w:p>
          <w:p w14:paraId="39F14AAF" w14:textId="77777777" w:rsidR="00F85155" w:rsidRPr="00892791" w:rsidRDefault="00892791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2791">
              <w:t xml:space="preserve">Из Октоиха </w:t>
            </w:r>
          </w:p>
        </w:tc>
        <w:tc>
          <w:tcPr>
            <w:tcW w:w="1843" w:type="dxa"/>
          </w:tcPr>
          <w:p w14:paraId="78CAE274" w14:textId="77777777" w:rsidR="00F85155" w:rsidRDefault="00F85155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1A5E75E7" w14:textId="77777777" w:rsidR="00F85155" w:rsidRPr="003D655C" w:rsidRDefault="00F85155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D655C">
              <w:rPr>
                <w:highlight w:val="yellow"/>
              </w:rPr>
              <w:t xml:space="preserve">Набрано. </w:t>
            </w:r>
          </w:p>
          <w:p w14:paraId="34DDD8D7" w14:textId="77777777" w:rsidR="00F85155" w:rsidRPr="003D655C" w:rsidRDefault="00F85155" w:rsidP="0089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D655C">
              <w:rPr>
                <w:highlight w:val="yellow"/>
              </w:rPr>
              <w:t>Не протестировано.</w:t>
            </w:r>
          </w:p>
        </w:tc>
      </w:tr>
    </w:tbl>
    <w:p w14:paraId="1A55E1C6" w14:textId="77777777" w:rsidR="0088705E" w:rsidRDefault="0088705E" w:rsidP="00FA42B9">
      <w:pPr>
        <w:pStyle w:val="2"/>
        <w:numPr>
          <w:ilvl w:val="1"/>
          <w:numId w:val="15"/>
        </w:numPr>
        <w:spacing w:before="120" w:after="120"/>
      </w:pPr>
      <w:bookmarkStart w:id="451" w:name="_Toc514273639"/>
      <w:r>
        <w:lastRenderedPageBreak/>
        <w:t>Канон на утрене</w:t>
      </w:r>
      <w:r w:rsidR="00581F67">
        <w:rPr>
          <w:rStyle w:val="ab"/>
        </w:rPr>
        <w:footnoteReference w:id="4"/>
      </w:r>
      <w:bookmarkEnd w:id="451"/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609"/>
        <w:gridCol w:w="1999"/>
        <w:gridCol w:w="8302"/>
        <w:gridCol w:w="1864"/>
        <w:gridCol w:w="1786"/>
      </w:tblGrid>
      <w:tr w:rsidR="0088705E" w14:paraId="69AFD0C2" w14:textId="77777777" w:rsidTr="00C02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14:paraId="6BC33102" w14:textId="77777777" w:rsidR="0088705E" w:rsidRDefault="0088705E" w:rsidP="008B5116">
            <w:r>
              <w:t>№ п/п</w:t>
            </w:r>
          </w:p>
        </w:tc>
        <w:tc>
          <w:tcPr>
            <w:tcW w:w="1999" w:type="dxa"/>
          </w:tcPr>
          <w:p w14:paraId="3A3C0FE4" w14:textId="77777777" w:rsidR="0088705E" w:rsidRDefault="0088705E" w:rsidP="008B51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Условие</w:t>
            </w:r>
          </w:p>
        </w:tc>
        <w:tc>
          <w:tcPr>
            <w:tcW w:w="8302" w:type="dxa"/>
          </w:tcPr>
          <w:p w14:paraId="2D3A628A" w14:textId="77777777" w:rsidR="0088705E" w:rsidRDefault="0088705E" w:rsidP="008B51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Сценарий</w:t>
            </w:r>
          </w:p>
        </w:tc>
        <w:tc>
          <w:tcPr>
            <w:tcW w:w="1864" w:type="dxa"/>
          </w:tcPr>
          <w:p w14:paraId="33E31144" w14:textId="77777777" w:rsidR="0088705E" w:rsidRDefault="0088705E" w:rsidP="008B51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Пример для тестирования</w:t>
            </w:r>
          </w:p>
        </w:tc>
        <w:tc>
          <w:tcPr>
            <w:tcW w:w="1786" w:type="dxa"/>
          </w:tcPr>
          <w:p w14:paraId="291A1BF8" w14:textId="77777777" w:rsidR="0088705E" w:rsidRDefault="0088705E" w:rsidP="008B51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</w:t>
            </w:r>
          </w:p>
        </w:tc>
      </w:tr>
      <w:tr w:rsidR="005540AC" w14:paraId="54AF092D" w14:textId="77777777" w:rsidTr="00C02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14:paraId="18E89040" w14:textId="77777777" w:rsidR="005540AC" w:rsidRDefault="005540AC" w:rsidP="008B5116">
            <w:r>
              <w:rPr>
                <w:lang w:val="en-US"/>
              </w:rPr>
              <w:t>1</w:t>
            </w:r>
            <w:r>
              <w:t>.</w:t>
            </w:r>
          </w:p>
        </w:tc>
        <w:tc>
          <w:tcPr>
            <w:tcW w:w="1999" w:type="dxa"/>
          </w:tcPr>
          <w:p w14:paraId="2CF29EB3" w14:textId="77777777" w:rsidR="005540AC" w:rsidRPr="009D59FF" w:rsidRDefault="005540AC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В субботу</w:t>
            </w:r>
          </w:p>
        </w:tc>
        <w:tc>
          <w:tcPr>
            <w:tcW w:w="8302" w:type="dxa"/>
          </w:tcPr>
          <w:p w14:paraId="72BEFC63" w14:textId="77777777" w:rsidR="005540A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2037">
              <w:t>А</w:t>
            </w:r>
            <w:r>
              <w:t xml:space="preserve">. </w:t>
            </w:r>
            <w:r>
              <w:rPr>
                <w:rStyle w:val="ab"/>
              </w:rPr>
              <w:footnoteReference w:id="5"/>
            </w:r>
            <w:r>
              <w:t>При одном святом</w:t>
            </w:r>
          </w:p>
          <w:p w14:paraId="23E5471F" w14:textId="77777777" w:rsidR="00C02037" w:rsidRDefault="00C02037" w:rsidP="00C02037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Аа. В храме святого</w:t>
            </w:r>
          </w:p>
          <w:p w14:paraId="2DE62C21" w14:textId="77777777" w:rsidR="00C02037" w:rsidRDefault="005B266B" w:rsidP="00C02037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</w:t>
            </w:r>
            <w:r w:rsidR="00C02037">
              <w:t xml:space="preserve"> – 6 (с ирмосом по 2)</w:t>
            </w:r>
          </w:p>
          <w:p w14:paraId="7237CCD8" w14:textId="77777777" w:rsidR="00C02037" w:rsidRDefault="00C02037" w:rsidP="00C02037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Канон </w:t>
            </w:r>
            <w:r w:rsidR="005B266B">
              <w:t xml:space="preserve">1-й </w:t>
            </w:r>
            <w:r>
              <w:t>храма – 4</w:t>
            </w:r>
          </w:p>
          <w:p w14:paraId="61BA7905" w14:textId="77777777" w:rsidR="00C02037" w:rsidRDefault="00C02037" w:rsidP="00C02037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Канон </w:t>
            </w:r>
            <w:r w:rsidR="005B266B">
              <w:t xml:space="preserve">1-й </w:t>
            </w:r>
            <w:r>
              <w:t>Октоиха – 4</w:t>
            </w:r>
          </w:p>
          <w:p w14:paraId="49C1AD13" w14:textId="77777777" w:rsidR="00C02037" w:rsidRDefault="00C02037" w:rsidP="00C02037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Аб. В храме Христа Спасителя и Богородицы</w:t>
            </w:r>
          </w:p>
          <w:p w14:paraId="2619A033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храма– 6 (с ирмосом по 2)</w:t>
            </w:r>
          </w:p>
          <w:p w14:paraId="40238664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 – 4</w:t>
            </w:r>
          </w:p>
          <w:p w14:paraId="2DE77735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Октоиха – 4</w:t>
            </w:r>
          </w:p>
          <w:p w14:paraId="23D4EDAB" w14:textId="77777777" w:rsidR="00C02037" w:rsidRDefault="00C02037" w:rsidP="00C02037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Ав. В храме Воскресения Христова</w:t>
            </w:r>
            <w:r w:rsidR="005B266B">
              <w:rPr>
                <w:rStyle w:val="ab"/>
              </w:rPr>
              <w:footnoteReference w:id="6"/>
            </w:r>
          </w:p>
          <w:p w14:paraId="3AAE828D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воскресный текущего гласа– 4 (с ирмосом по 2)</w:t>
            </w:r>
          </w:p>
          <w:p w14:paraId="53D3355C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2-й воскресный текущего гласа– 1</w:t>
            </w:r>
          </w:p>
          <w:p w14:paraId="68B2F7F7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3-й воскресный текущего гласа– 1</w:t>
            </w:r>
          </w:p>
          <w:p w14:paraId="34DFAE00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Минеи1 – 4</w:t>
            </w:r>
          </w:p>
          <w:p w14:paraId="042305BA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Октоиха1 – 4</w:t>
            </w:r>
          </w:p>
          <w:p w14:paraId="4E9F6E3C" w14:textId="77777777" w:rsidR="00C02037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Б. При двух святых</w:t>
            </w:r>
            <w:r w:rsidR="005B266B">
              <w:rPr>
                <w:rStyle w:val="ab"/>
              </w:rPr>
              <w:footnoteReference w:id="7"/>
            </w:r>
          </w:p>
          <w:p w14:paraId="5554E071" w14:textId="77777777" w:rsidR="005B266B" w:rsidRDefault="005B266B" w:rsidP="005B266B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Ба. В храме святого</w:t>
            </w:r>
          </w:p>
          <w:p w14:paraId="3433376D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Минеи1 – 6 (с ирмосом по 2)</w:t>
            </w:r>
          </w:p>
          <w:p w14:paraId="2BE22B6A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Минеи2 – 4</w:t>
            </w:r>
          </w:p>
          <w:p w14:paraId="1EA83AAE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Октоиха – 4</w:t>
            </w:r>
          </w:p>
          <w:p w14:paraId="36DFEF64" w14:textId="77777777" w:rsidR="005B266B" w:rsidRDefault="005B266B" w:rsidP="005B266B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Бб. В храме Христа Спасителя и Богородицы</w:t>
            </w:r>
          </w:p>
          <w:p w14:paraId="47EFA26C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храма– 4 (с ирмосом по 2)</w:t>
            </w:r>
          </w:p>
          <w:p w14:paraId="4F36F3EF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Минеи1 – 3</w:t>
            </w:r>
          </w:p>
          <w:p w14:paraId="0A38E47B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Минеи2 – 3</w:t>
            </w:r>
          </w:p>
          <w:p w14:paraId="43A1EF31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Октоиха – 4</w:t>
            </w:r>
          </w:p>
          <w:p w14:paraId="36620098" w14:textId="77777777" w:rsidR="005B266B" w:rsidRDefault="005B266B" w:rsidP="005B266B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Бв. В храме Воскресения Христова</w:t>
            </w:r>
          </w:p>
          <w:p w14:paraId="68BDA03B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Канон 1-й воскресный текущего гласа– 4 (с ирмосом по 1)</w:t>
            </w:r>
          </w:p>
          <w:p w14:paraId="4DB8EF8B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Минеи1 – 3</w:t>
            </w:r>
          </w:p>
          <w:p w14:paraId="4ACA87DB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Минеи2 – 3</w:t>
            </w:r>
          </w:p>
          <w:p w14:paraId="56CAA6A9" w14:textId="77777777" w:rsidR="005B266B" w:rsidRDefault="005B266B" w:rsidP="005B266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Октоиха1 – 4</w:t>
            </w:r>
          </w:p>
          <w:p w14:paraId="376893E3" w14:textId="77777777" w:rsidR="00C02037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В. В пред/попразднество</w:t>
            </w:r>
            <w:r w:rsidR="00752422">
              <w:rPr>
                <w:rStyle w:val="ab"/>
              </w:rPr>
              <w:footnoteReference w:id="8"/>
            </w:r>
          </w:p>
          <w:p w14:paraId="41FE33EC" w14:textId="77777777" w:rsidR="00F6094B" w:rsidRDefault="00F6094B" w:rsidP="00F6094B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 праздника – 6 (с ирмосом по 2)</w:t>
            </w:r>
          </w:p>
          <w:p w14:paraId="501AB103" w14:textId="77777777" w:rsidR="00F6094B" w:rsidRDefault="00F6094B" w:rsidP="00F6094B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Минеи1 – 4</w:t>
            </w:r>
          </w:p>
          <w:p w14:paraId="2B05967C" w14:textId="77777777" w:rsidR="00F6094B" w:rsidRPr="00C02037" w:rsidRDefault="00F6094B" w:rsidP="00F6094B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Минеи2 – 4</w:t>
            </w:r>
          </w:p>
        </w:tc>
        <w:tc>
          <w:tcPr>
            <w:tcW w:w="1864" w:type="dxa"/>
          </w:tcPr>
          <w:p w14:paraId="106AD716" w14:textId="77777777" w:rsidR="005540AC" w:rsidRDefault="005540AC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6" w:type="dxa"/>
          </w:tcPr>
          <w:p w14:paraId="6DCA17C5" w14:textId="77777777" w:rsidR="005540AC" w:rsidRPr="00A92FDF" w:rsidRDefault="005540AC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92FDF">
              <w:rPr>
                <w:highlight w:val="yellow"/>
              </w:rPr>
              <w:t xml:space="preserve">Набрано. </w:t>
            </w:r>
          </w:p>
          <w:p w14:paraId="7CFEC3EB" w14:textId="77777777" w:rsidR="005540AC" w:rsidRPr="00A92FDF" w:rsidRDefault="005540AC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92FDF">
              <w:rPr>
                <w:highlight w:val="yellow"/>
              </w:rPr>
              <w:t>Не протестировано.</w:t>
            </w:r>
          </w:p>
        </w:tc>
      </w:tr>
      <w:tr w:rsidR="0088705E" w14:paraId="51375FEE" w14:textId="77777777" w:rsidTr="00C02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14:paraId="59FFF876" w14:textId="77777777" w:rsidR="0088705E" w:rsidRDefault="00581F67" w:rsidP="008B5116">
            <w:r>
              <w:t>2</w:t>
            </w:r>
            <w:r w:rsidR="0088705E">
              <w:t>.</w:t>
            </w:r>
          </w:p>
        </w:tc>
        <w:tc>
          <w:tcPr>
            <w:tcW w:w="1999" w:type="dxa"/>
          </w:tcPr>
          <w:p w14:paraId="4BEB9D09" w14:textId="77777777" w:rsidR="0088705E" w:rsidRPr="009D59FF" w:rsidRDefault="0088705E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При двух святых</w:t>
            </w:r>
          </w:p>
        </w:tc>
        <w:tc>
          <w:tcPr>
            <w:tcW w:w="8302" w:type="dxa"/>
          </w:tcPr>
          <w:p w14:paraId="28F437C4" w14:textId="77777777" w:rsidR="00581F67" w:rsidRDefault="00581F67" w:rsidP="00554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А. В пред/попразднество</w:t>
            </w:r>
            <w:r>
              <w:rPr>
                <w:rStyle w:val="ab"/>
              </w:rPr>
              <w:footnoteReference w:id="9"/>
            </w:r>
          </w:p>
          <w:p w14:paraId="3C0C1758" w14:textId="77777777" w:rsidR="00581F67" w:rsidRDefault="00581F67" w:rsidP="00581F67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Канон 1-й Минеи праздника – </w:t>
            </w:r>
            <w:r w:rsidR="005624F6">
              <w:t>6</w:t>
            </w:r>
            <w:r>
              <w:t xml:space="preserve"> (с ирмосом по 2)</w:t>
            </w:r>
          </w:p>
          <w:p w14:paraId="36E86D33" w14:textId="77777777" w:rsidR="005624F6" w:rsidRDefault="005624F6" w:rsidP="005624F6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Минеи1 – 4</w:t>
            </w:r>
          </w:p>
          <w:p w14:paraId="0DB21C64" w14:textId="77777777" w:rsidR="00581F67" w:rsidRPr="00B01F6C" w:rsidRDefault="005624F6" w:rsidP="005624F6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Минеи2 – 4</w:t>
            </w:r>
          </w:p>
          <w:p w14:paraId="04F7DA29" w14:textId="77777777" w:rsidR="00581F67" w:rsidRDefault="00581F67" w:rsidP="00581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Б. </w:t>
            </w:r>
            <w:r w:rsidR="005624F6">
              <w:t>В среду или пятницу</w:t>
            </w:r>
          </w:p>
          <w:p w14:paraId="3379025B" w14:textId="0E0B3380" w:rsidR="005540AC" w:rsidRDefault="00581F67" w:rsidP="00581F67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Канон 1-й Октоиха </w:t>
            </w:r>
            <w:r w:rsidR="005540AC" w:rsidRPr="00C02037">
              <w:t xml:space="preserve">– </w:t>
            </w:r>
            <w:r w:rsidR="005624F6">
              <w:t>4</w:t>
            </w:r>
            <w:r w:rsidR="005540AC" w:rsidRPr="00C02037">
              <w:t xml:space="preserve"> (с ирмосом)</w:t>
            </w:r>
            <w:ins w:id="452" w:author="имТ Д" w:date="2017-11-13T19:41:00Z">
              <w:r w:rsidR="00C8304D">
                <w:t xml:space="preserve"> – без мученичнов</w:t>
              </w:r>
            </w:ins>
          </w:p>
          <w:p w14:paraId="445C1E06" w14:textId="77777777" w:rsidR="005624F6" w:rsidRPr="00C02037" w:rsidRDefault="005624F6" w:rsidP="005624F6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Канон 2-й Октоиха </w:t>
            </w:r>
            <w:r w:rsidRPr="00C02037">
              <w:t xml:space="preserve">– </w:t>
            </w:r>
            <w:r>
              <w:t>4</w:t>
            </w:r>
          </w:p>
          <w:p w14:paraId="1CF8922A" w14:textId="77777777" w:rsidR="005540AC" w:rsidRPr="00581F67" w:rsidRDefault="005624F6" w:rsidP="00581F67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Минеи1</w:t>
            </w:r>
            <w:r w:rsidRPr="00C02037">
              <w:t xml:space="preserve"> </w:t>
            </w:r>
            <w:r w:rsidR="005540AC" w:rsidRPr="00C02037">
              <w:t xml:space="preserve">– </w:t>
            </w:r>
            <w:r>
              <w:t>3</w:t>
            </w:r>
          </w:p>
          <w:p w14:paraId="070C21C3" w14:textId="77777777" w:rsidR="0088705E" w:rsidRDefault="00581F67" w:rsidP="00581F67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</w:t>
            </w:r>
            <w:r w:rsidR="005624F6">
              <w:t>2</w:t>
            </w:r>
            <w:r w:rsidR="005540AC" w:rsidRPr="00C02037">
              <w:t xml:space="preserve"> </w:t>
            </w:r>
            <w:r w:rsidR="005624F6">
              <w:t>–</w:t>
            </w:r>
            <w:r w:rsidR="005540AC" w:rsidRPr="00C02037">
              <w:t xml:space="preserve"> </w:t>
            </w:r>
            <w:r w:rsidR="005624F6">
              <w:t>3</w:t>
            </w:r>
          </w:p>
          <w:p w14:paraId="7777FAC5" w14:textId="77777777" w:rsidR="005624F6" w:rsidRDefault="005624F6" w:rsidP="00562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В. Иначе</w:t>
            </w:r>
          </w:p>
          <w:p w14:paraId="50DC5BF7" w14:textId="77777777" w:rsidR="005624F6" w:rsidRDefault="005624F6" w:rsidP="005624F6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Канон 1-й Октоиха </w:t>
            </w:r>
            <w:r w:rsidRPr="00C02037">
              <w:t xml:space="preserve">– </w:t>
            </w:r>
            <w:r>
              <w:t>6</w:t>
            </w:r>
            <w:r w:rsidRPr="00C02037">
              <w:t xml:space="preserve"> (с ирмосом)</w:t>
            </w:r>
          </w:p>
          <w:p w14:paraId="30C0EB12" w14:textId="77777777" w:rsidR="005624F6" w:rsidRPr="00581F67" w:rsidRDefault="005624F6" w:rsidP="005624F6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Минеи1</w:t>
            </w:r>
            <w:r w:rsidRPr="00C02037">
              <w:t xml:space="preserve"> – </w:t>
            </w:r>
            <w:r>
              <w:t>4</w:t>
            </w:r>
          </w:p>
          <w:p w14:paraId="7406F14B" w14:textId="77777777" w:rsidR="005624F6" w:rsidRPr="00C02037" w:rsidRDefault="005624F6" w:rsidP="005624F6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Минеи2</w:t>
            </w:r>
            <w:r w:rsidRPr="00C02037">
              <w:t xml:space="preserve"> </w:t>
            </w:r>
            <w:r>
              <w:t>–</w:t>
            </w:r>
            <w:r w:rsidRPr="00C02037">
              <w:t xml:space="preserve"> </w:t>
            </w:r>
            <w:r>
              <w:t>4</w:t>
            </w:r>
          </w:p>
        </w:tc>
        <w:tc>
          <w:tcPr>
            <w:tcW w:w="1864" w:type="dxa"/>
          </w:tcPr>
          <w:p w14:paraId="4963CFB1" w14:textId="77777777" w:rsidR="0088705E" w:rsidRDefault="0088705E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6" w:type="dxa"/>
          </w:tcPr>
          <w:p w14:paraId="1523A679" w14:textId="77777777" w:rsidR="0088705E" w:rsidRPr="00B01F6C" w:rsidRDefault="0088705E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453" w:author="имТ Д" w:date="2017-11-13T19:22:00Z">
                  <w:rPr>
                    <w:highlight w:val="yellow"/>
                  </w:rPr>
                </w:rPrChange>
              </w:rPr>
            </w:pPr>
            <w:r w:rsidRPr="00B01F6C">
              <w:rPr>
                <w:rPrChange w:id="454" w:author="имТ Д" w:date="2017-11-13T19:22:00Z">
                  <w:rPr>
                    <w:highlight w:val="yellow"/>
                  </w:rPr>
                </w:rPrChange>
              </w:rPr>
              <w:t xml:space="preserve">Набрано. </w:t>
            </w:r>
          </w:p>
          <w:p w14:paraId="13B63C63" w14:textId="77777777" w:rsidR="0088705E" w:rsidRPr="00B01F6C" w:rsidRDefault="0088705E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455" w:author="имТ Д" w:date="2017-11-13T19:22:00Z">
                  <w:rPr>
                    <w:highlight w:val="yellow"/>
                  </w:rPr>
                </w:rPrChange>
              </w:rPr>
            </w:pPr>
            <w:r w:rsidRPr="00B01F6C">
              <w:rPr>
                <w:rPrChange w:id="456" w:author="имТ Д" w:date="2017-11-13T19:22:00Z">
                  <w:rPr>
                    <w:highlight w:val="yellow"/>
                  </w:rPr>
                </w:rPrChange>
              </w:rPr>
              <w:t>Не протестировано.</w:t>
            </w:r>
          </w:p>
        </w:tc>
      </w:tr>
      <w:tr w:rsidR="0088705E" w14:paraId="614ECA49" w14:textId="77777777" w:rsidTr="00C02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14:paraId="54680F9E" w14:textId="77777777" w:rsidR="0088705E" w:rsidRDefault="00581F67" w:rsidP="008B5116">
            <w:r>
              <w:t>3</w:t>
            </w:r>
            <w:r w:rsidR="0088705E">
              <w:t>.</w:t>
            </w:r>
          </w:p>
        </w:tc>
        <w:tc>
          <w:tcPr>
            <w:tcW w:w="1999" w:type="dxa"/>
          </w:tcPr>
          <w:p w14:paraId="372BF84A" w14:textId="77777777" w:rsidR="0088705E" w:rsidRPr="009D59FF" w:rsidRDefault="0088705E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При одном святом</w:t>
            </w:r>
          </w:p>
        </w:tc>
        <w:tc>
          <w:tcPr>
            <w:tcW w:w="8302" w:type="dxa"/>
          </w:tcPr>
          <w:p w14:paraId="2CE10B32" w14:textId="77777777" w:rsidR="00581F67" w:rsidRDefault="00581F67" w:rsidP="00581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А. В пред/попразднество</w:t>
            </w:r>
            <w:r>
              <w:rPr>
                <w:rStyle w:val="ab"/>
              </w:rPr>
              <w:footnoteReference w:id="10"/>
            </w:r>
          </w:p>
          <w:p w14:paraId="50774E9C" w14:textId="77777777" w:rsidR="00581F67" w:rsidRDefault="00581F67" w:rsidP="00581F67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 праздника – 8 (с ирмосом по 2)</w:t>
            </w:r>
          </w:p>
          <w:p w14:paraId="0C0FA186" w14:textId="77777777" w:rsidR="00581F67" w:rsidRPr="008807B1" w:rsidRDefault="00581F67" w:rsidP="00581F67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Минеи1 – 4</w:t>
            </w:r>
          </w:p>
          <w:p w14:paraId="4EB445E7" w14:textId="77777777" w:rsidR="00581F67" w:rsidRDefault="00581F67" w:rsidP="00581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Б. Иначе</w:t>
            </w:r>
          </w:p>
          <w:p w14:paraId="74EA9FE8" w14:textId="77777777" w:rsidR="00581F67" w:rsidRPr="00C02037" w:rsidRDefault="00581F67" w:rsidP="00581F67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Канон 1-й Октоиха </w:t>
            </w:r>
            <w:r w:rsidRPr="00C02037">
              <w:t>– 6 (с ирмосом)</w:t>
            </w:r>
          </w:p>
          <w:p w14:paraId="6805842F" w14:textId="77777777" w:rsidR="00581F67" w:rsidRPr="00581F67" w:rsidRDefault="00581F67" w:rsidP="00581F67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2-й Октоиха</w:t>
            </w:r>
            <w:r w:rsidRPr="00C02037">
              <w:t xml:space="preserve"> – 4</w:t>
            </w:r>
          </w:p>
          <w:p w14:paraId="36ACF77C" w14:textId="77777777" w:rsidR="005540AC" w:rsidRPr="00C02037" w:rsidRDefault="00581F67" w:rsidP="00581F67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Канон 1-й Минеи1</w:t>
            </w:r>
            <w:r w:rsidRPr="00C02037">
              <w:t xml:space="preserve"> - 4</w:t>
            </w:r>
          </w:p>
        </w:tc>
        <w:tc>
          <w:tcPr>
            <w:tcW w:w="1864" w:type="dxa"/>
          </w:tcPr>
          <w:p w14:paraId="249F25EB" w14:textId="77777777" w:rsidR="0088705E" w:rsidRDefault="0088705E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6" w:type="dxa"/>
          </w:tcPr>
          <w:p w14:paraId="087E61FF" w14:textId="77777777" w:rsidR="0088705E" w:rsidRPr="00913FDA" w:rsidRDefault="0088705E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457" w:author="имТ Д" w:date="2017-12-04T20:16:00Z">
                  <w:rPr>
                    <w:highlight w:val="yellow"/>
                  </w:rPr>
                </w:rPrChange>
              </w:rPr>
            </w:pPr>
            <w:r w:rsidRPr="00913FDA">
              <w:rPr>
                <w:rPrChange w:id="458" w:author="имТ Д" w:date="2017-12-04T20:16:00Z">
                  <w:rPr>
                    <w:highlight w:val="yellow"/>
                  </w:rPr>
                </w:rPrChange>
              </w:rPr>
              <w:t xml:space="preserve">Набрано. </w:t>
            </w:r>
          </w:p>
          <w:p w14:paraId="73821AE5" w14:textId="77777777" w:rsidR="0088705E" w:rsidRPr="00A92FDF" w:rsidRDefault="0088705E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913FDA">
              <w:rPr>
                <w:rPrChange w:id="459" w:author="имТ Д" w:date="2017-12-04T20:16:00Z">
                  <w:rPr>
                    <w:highlight w:val="yellow"/>
                  </w:rPr>
                </w:rPrChange>
              </w:rPr>
              <w:t>Не протестировано.</w:t>
            </w:r>
          </w:p>
        </w:tc>
      </w:tr>
    </w:tbl>
    <w:p w14:paraId="26B33F8B" w14:textId="77777777" w:rsidR="00AE4AAF" w:rsidRDefault="00AE4AAF" w:rsidP="00FA42B9">
      <w:pPr>
        <w:pStyle w:val="2"/>
        <w:numPr>
          <w:ilvl w:val="1"/>
          <w:numId w:val="15"/>
        </w:numPr>
        <w:spacing w:before="120" w:after="120"/>
      </w:pPr>
      <w:bookmarkStart w:id="460" w:name="_Toc514273640"/>
      <w:r>
        <w:lastRenderedPageBreak/>
        <w:t>Седален после 3-й песни канона</w:t>
      </w:r>
      <w:r>
        <w:rPr>
          <w:rStyle w:val="ab"/>
        </w:rPr>
        <w:footnoteReference w:id="11"/>
      </w:r>
      <w:bookmarkEnd w:id="460"/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609"/>
        <w:gridCol w:w="1999"/>
        <w:gridCol w:w="8302"/>
        <w:gridCol w:w="1864"/>
        <w:gridCol w:w="1786"/>
      </w:tblGrid>
      <w:tr w:rsidR="00AE4AAF" w14:paraId="77E944C5" w14:textId="77777777" w:rsidTr="006869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14:paraId="459975FC" w14:textId="77777777" w:rsidR="00AE4AAF" w:rsidRDefault="00AE4AAF" w:rsidP="006869BD">
            <w:r>
              <w:t>№ п/п</w:t>
            </w:r>
          </w:p>
        </w:tc>
        <w:tc>
          <w:tcPr>
            <w:tcW w:w="1999" w:type="dxa"/>
          </w:tcPr>
          <w:p w14:paraId="2B50311F" w14:textId="77777777" w:rsidR="00AE4AAF" w:rsidRDefault="00AE4AAF" w:rsidP="0068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Условие</w:t>
            </w:r>
          </w:p>
        </w:tc>
        <w:tc>
          <w:tcPr>
            <w:tcW w:w="8302" w:type="dxa"/>
          </w:tcPr>
          <w:p w14:paraId="3E792D4E" w14:textId="77777777" w:rsidR="00AE4AAF" w:rsidRDefault="00AE4AAF" w:rsidP="0068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Сценарий</w:t>
            </w:r>
          </w:p>
        </w:tc>
        <w:tc>
          <w:tcPr>
            <w:tcW w:w="1864" w:type="dxa"/>
          </w:tcPr>
          <w:p w14:paraId="49CBE845" w14:textId="77777777" w:rsidR="00AE4AAF" w:rsidRDefault="00AE4AAF" w:rsidP="0068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Пример для тестирования</w:t>
            </w:r>
          </w:p>
        </w:tc>
        <w:tc>
          <w:tcPr>
            <w:tcW w:w="1786" w:type="dxa"/>
          </w:tcPr>
          <w:p w14:paraId="2E9A7E3A" w14:textId="77777777" w:rsidR="00AE4AAF" w:rsidRDefault="00AE4AAF" w:rsidP="0068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</w:t>
            </w:r>
          </w:p>
        </w:tc>
      </w:tr>
      <w:tr w:rsidR="00AE4AAF" w14:paraId="231D68B1" w14:textId="77777777" w:rsidTr="006869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14:paraId="4B002144" w14:textId="77777777" w:rsidR="00AE4AAF" w:rsidRDefault="00AE4AAF" w:rsidP="006869BD">
            <w:r>
              <w:rPr>
                <w:lang w:val="en-US"/>
              </w:rPr>
              <w:t>1</w:t>
            </w:r>
            <w:r>
              <w:t>.</w:t>
            </w:r>
          </w:p>
        </w:tc>
        <w:tc>
          <w:tcPr>
            <w:tcW w:w="1999" w:type="dxa"/>
          </w:tcPr>
          <w:p w14:paraId="5F091687" w14:textId="77777777" w:rsidR="00AE4AAF" w:rsidRPr="009D59FF" w:rsidRDefault="00AE4AA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При одном святом</w:t>
            </w:r>
          </w:p>
        </w:tc>
        <w:tc>
          <w:tcPr>
            <w:tcW w:w="8302" w:type="dxa"/>
          </w:tcPr>
          <w:p w14:paraId="7AB2174D" w14:textId="77777777" w:rsidR="00AE4AAF" w:rsidRDefault="00AE4AAF" w:rsidP="00AE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А. В пред/попразднество</w:t>
            </w:r>
            <w:r>
              <w:rPr>
                <w:rStyle w:val="ab"/>
              </w:rPr>
              <w:footnoteReference w:id="12"/>
            </w:r>
          </w:p>
          <w:p w14:paraId="1D34D225" w14:textId="77777777" w:rsidR="00074691" w:rsidRDefault="00074691" w:rsidP="00AE4AAF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Седален:</w:t>
            </w:r>
          </w:p>
          <w:p w14:paraId="0E6EA1F2" w14:textId="77777777" w:rsidR="00AE4AAF" w:rsidRDefault="00AE4AAF" w:rsidP="00AE4AAF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Кондак Минеи1</w:t>
            </w:r>
          </w:p>
          <w:p w14:paraId="454785D9" w14:textId="77777777" w:rsidR="00AE4AAF" w:rsidRDefault="00AE4AAF" w:rsidP="00AE4AAF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Икос Минеи1 (если есть)</w:t>
            </w:r>
          </w:p>
          <w:p w14:paraId="63E6B3DD" w14:textId="77777777" w:rsidR="00AE4AAF" w:rsidRDefault="00AE4AAF" w:rsidP="00AE4AAF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Все седальны по 3-й песне Минеи1</w:t>
            </w:r>
          </w:p>
          <w:p w14:paraId="248F23EA" w14:textId="77777777" w:rsidR="00AE4AAF" w:rsidRPr="00074691" w:rsidRDefault="00AE4AAF" w:rsidP="00AE4AAF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74691">
              <w:rPr>
                <w:b/>
              </w:rPr>
              <w:t>Слава и ныне:</w:t>
            </w:r>
          </w:p>
          <w:p w14:paraId="2261A0CD" w14:textId="77777777" w:rsidR="00AE4AAF" w:rsidRDefault="00AE4AAF" w:rsidP="00AE4AAF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Из Минеи праздника</w:t>
            </w:r>
          </w:p>
          <w:p w14:paraId="16629551" w14:textId="77777777" w:rsidR="00AE4AAF" w:rsidRDefault="00074691" w:rsidP="00AE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Б. Иначе</w:t>
            </w:r>
          </w:p>
          <w:p w14:paraId="5F070AC8" w14:textId="77777777" w:rsidR="00074691" w:rsidRDefault="00074691" w:rsidP="00074691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Седален:</w:t>
            </w:r>
          </w:p>
          <w:p w14:paraId="2C358A00" w14:textId="77777777" w:rsidR="00074691" w:rsidRDefault="00074691" w:rsidP="00074691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Все седальны по 3-й песне Минеи1</w:t>
            </w:r>
          </w:p>
          <w:p w14:paraId="1CFBF8B2" w14:textId="77777777" w:rsidR="00074691" w:rsidRPr="00074691" w:rsidRDefault="00074691" w:rsidP="00074691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74691">
              <w:rPr>
                <w:b/>
              </w:rPr>
              <w:t>Слава и ныне:</w:t>
            </w:r>
          </w:p>
          <w:p w14:paraId="09807E36" w14:textId="77777777" w:rsidR="00074691" w:rsidRDefault="00074691" w:rsidP="00074691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Ба. Если среда или пятница</w:t>
            </w:r>
          </w:p>
          <w:p w14:paraId="2176A447" w14:textId="77777777" w:rsidR="00074691" w:rsidRDefault="00074691" w:rsidP="00074691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Крестобогородичен из Минеи1</w:t>
            </w:r>
          </w:p>
          <w:p w14:paraId="5F88F648" w14:textId="77777777" w:rsidR="00074691" w:rsidRDefault="00074691" w:rsidP="00074691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Бб. Иначе</w:t>
            </w:r>
          </w:p>
          <w:p w14:paraId="245D14BB" w14:textId="77777777" w:rsidR="00074691" w:rsidRDefault="00074691" w:rsidP="00074691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Богородичен из Минеи1</w:t>
            </w:r>
          </w:p>
          <w:p w14:paraId="21F104FB" w14:textId="77777777" w:rsidR="00074691" w:rsidRPr="00C02037" w:rsidRDefault="00074691" w:rsidP="00AE4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4" w:type="dxa"/>
          </w:tcPr>
          <w:p w14:paraId="3658C9C1" w14:textId="77777777" w:rsidR="00AE4AAF" w:rsidRDefault="00AE4AA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6" w:type="dxa"/>
          </w:tcPr>
          <w:p w14:paraId="0740D047" w14:textId="77777777" w:rsidR="00AE4AAF" w:rsidRPr="00A92FDF" w:rsidRDefault="00AE4AA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92FDF">
              <w:rPr>
                <w:highlight w:val="yellow"/>
              </w:rPr>
              <w:t xml:space="preserve">Набрано. </w:t>
            </w:r>
          </w:p>
          <w:p w14:paraId="5C82DB21" w14:textId="77777777" w:rsidR="00AE4AAF" w:rsidRPr="00A92FDF" w:rsidRDefault="00AE4AA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92FDF">
              <w:rPr>
                <w:highlight w:val="yellow"/>
              </w:rPr>
              <w:t>Не протестировано.</w:t>
            </w:r>
          </w:p>
        </w:tc>
      </w:tr>
      <w:tr w:rsidR="00AE4AAF" w14:paraId="0F52EC6D" w14:textId="77777777" w:rsidTr="006869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14:paraId="3A4610C3" w14:textId="77777777" w:rsidR="00AE4AAF" w:rsidRDefault="00AE4AAF" w:rsidP="006869BD">
            <w:r>
              <w:t>2.</w:t>
            </w:r>
          </w:p>
        </w:tc>
        <w:tc>
          <w:tcPr>
            <w:tcW w:w="1999" w:type="dxa"/>
          </w:tcPr>
          <w:p w14:paraId="2CFDE71A" w14:textId="77777777" w:rsidR="00AE4AAF" w:rsidRPr="009D59FF" w:rsidRDefault="00AE4AA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При двух святых</w:t>
            </w:r>
          </w:p>
        </w:tc>
        <w:tc>
          <w:tcPr>
            <w:tcW w:w="8302" w:type="dxa"/>
          </w:tcPr>
          <w:p w14:paraId="23979741" w14:textId="77777777" w:rsidR="00AE4AAF" w:rsidRDefault="00AE4AA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А. В пред/попразднество</w:t>
            </w:r>
            <w:r>
              <w:rPr>
                <w:rStyle w:val="ab"/>
              </w:rPr>
              <w:footnoteReference w:id="13"/>
            </w:r>
          </w:p>
          <w:p w14:paraId="0992650B" w14:textId="77777777" w:rsidR="00074691" w:rsidRDefault="00074691" w:rsidP="00074691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Седален:</w:t>
            </w:r>
          </w:p>
          <w:p w14:paraId="503B14F6" w14:textId="77777777" w:rsidR="00074691" w:rsidRDefault="00074691" w:rsidP="006869B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Кондак из Минеи1</w:t>
            </w:r>
            <w:r w:rsidR="00F53A7C">
              <w:t xml:space="preserve"> (если есть)</w:t>
            </w:r>
          </w:p>
          <w:p w14:paraId="05A00387" w14:textId="77777777" w:rsidR="00074691" w:rsidRDefault="00074691" w:rsidP="006869B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Кондак из Минеи2</w:t>
            </w:r>
            <w:r w:rsidR="00F53A7C">
              <w:t xml:space="preserve"> (если есть)</w:t>
            </w:r>
          </w:p>
          <w:p w14:paraId="66B40392" w14:textId="77777777" w:rsidR="00074691" w:rsidRDefault="00074691" w:rsidP="006869B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Седален из Минеи1</w:t>
            </w:r>
          </w:p>
          <w:p w14:paraId="22F9D45A" w14:textId="77777777" w:rsidR="00074691" w:rsidRPr="00074691" w:rsidRDefault="00074691" w:rsidP="006869B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74691">
              <w:rPr>
                <w:b/>
              </w:rPr>
              <w:t>Слава:</w:t>
            </w:r>
          </w:p>
          <w:p w14:paraId="65545224" w14:textId="77777777" w:rsidR="00074691" w:rsidRDefault="00074691" w:rsidP="006869B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Седален из Минеи2</w:t>
            </w:r>
          </w:p>
          <w:p w14:paraId="6EE019EC" w14:textId="77777777" w:rsidR="00074691" w:rsidRPr="00074691" w:rsidRDefault="00074691" w:rsidP="006869B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74691">
              <w:rPr>
                <w:b/>
              </w:rPr>
              <w:t>И ныне:</w:t>
            </w:r>
          </w:p>
          <w:p w14:paraId="264F73B0" w14:textId="77777777" w:rsidR="00074691" w:rsidRDefault="00074691" w:rsidP="006869B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Седален Минеи праздника</w:t>
            </w:r>
          </w:p>
          <w:p w14:paraId="5115F1A4" w14:textId="77777777" w:rsidR="00AE4AAF" w:rsidRDefault="00AE4AAF" w:rsidP="00074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Б. </w:t>
            </w:r>
            <w:r w:rsidR="00074691">
              <w:t>Иначе</w:t>
            </w:r>
          </w:p>
          <w:p w14:paraId="51E3FE16" w14:textId="77777777" w:rsidR="00074691" w:rsidRDefault="00074691" w:rsidP="00074691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Седален:</w:t>
            </w:r>
          </w:p>
          <w:p w14:paraId="32978635" w14:textId="77777777" w:rsidR="00F53A7C" w:rsidRPr="00F53A7C" w:rsidRDefault="00F53A7C" w:rsidP="00074691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3A7C">
              <w:lastRenderedPageBreak/>
              <w:t>Ба. Если есть кондаки у Минеи1 и Минеи2</w:t>
            </w:r>
          </w:p>
          <w:p w14:paraId="7A046E86" w14:textId="77777777" w:rsidR="00074691" w:rsidRDefault="00074691" w:rsidP="00F53A7C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Кондак из Минеи1</w:t>
            </w:r>
          </w:p>
          <w:p w14:paraId="171111A1" w14:textId="77777777" w:rsidR="00074691" w:rsidRDefault="00074691" w:rsidP="00F53A7C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Икос из Минеи1 (если есть1)</w:t>
            </w:r>
          </w:p>
          <w:p w14:paraId="04DE0637" w14:textId="77777777" w:rsidR="00074691" w:rsidRDefault="00074691" w:rsidP="00074691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Седален из Минеи1</w:t>
            </w:r>
          </w:p>
          <w:p w14:paraId="54A10C59" w14:textId="77777777" w:rsidR="00074691" w:rsidRPr="00074691" w:rsidRDefault="00074691" w:rsidP="00074691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74691">
              <w:rPr>
                <w:b/>
              </w:rPr>
              <w:t>Слава:</w:t>
            </w:r>
          </w:p>
          <w:p w14:paraId="41639E27" w14:textId="77777777" w:rsidR="00074691" w:rsidRDefault="00074691" w:rsidP="00074691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Седален из Минеи2</w:t>
            </w:r>
          </w:p>
          <w:p w14:paraId="25B7269F" w14:textId="77777777" w:rsidR="00074691" w:rsidRPr="00074691" w:rsidRDefault="00074691" w:rsidP="00074691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74691">
              <w:rPr>
                <w:b/>
              </w:rPr>
              <w:t>И ныне:</w:t>
            </w:r>
          </w:p>
          <w:p w14:paraId="7E515D2D" w14:textId="77777777" w:rsidR="00F53A7C" w:rsidRDefault="00F53A7C" w:rsidP="00F53A7C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Ба. Если среда или пятница</w:t>
            </w:r>
          </w:p>
          <w:p w14:paraId="12708920" w14:textId="77777777" w:rsidR="00F53A7C" w:rsidRDefault="00F53A7C" w:rsidP="00F53A7C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Крестобогородичен из Минеи2</w:t>
            </w:r>
          </w:p>
          <w:p w14:paraId="02495B2F" w14:textId="77777777" w:rsidR="00F53A7C" w:rsidRDefault="00F53A7C" w:rsidP="00F53A7C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Бб. Иначе</w:t>
            </w:r>
          </w:p>
          <w:p w14:paraId="533BC349" w14:textId="77777777" w:rsidR="00F53A7C" w:rsidRDefault="00F53A7C" w:rsidP="00F53A7C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Богородичен из Минеи2</w:t>
            </w:r>
          </w:p>
          <w:p w14:paraId="36BF9D9E" w14:textId="77777777" w:rsidR="00AE4AAF" w:rsidRPr="00C02037" w:rsidRDefault="00AE4AAF" w:rsidP="006869B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4" w:type="dxa"/>
          </w:tcPr>
          <w:p w14:paraId="700E758F" w14:textId="77777777" w:rsidR="00AE4AAF" w:rsidRDefault="00AE4AA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6" w:type="dxa"/>
          </w:tcPr>
          <w:p w14:paraId="75C0F3DE" w14:textId="77777777" w:rsidR="00AE4AAF" w:rsidRPr="00474F07" w:rsidRDefault="00AE4AA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461" w:author="имТ Д" w:date="2017-11-16T23:30:00Z">
                  <w:rPr>
                    <w:highlight w:val="yellow"/>
                  </w:rPr>
                </w:rPrChange>
              </w:rPr>
            </w:pPr>
            <w:r w:rsidRPr="00085F68">
              <w:rPr>
                <w:highlight w:val="green"/>
                <w:rPrChange w:id="462" w:author="имТ Д" w:date="2017-11-16T23:30:00Z">
                  <w:rPr>
                    <w:highlight w:val="yellow"/>
                  </w:rPr>
                </w:rPrChange>
              </w:rPr>
              <w:t>Набрано.</w:t>
            </w:r>
            <w:r w:rsidRPr="00474F07">
              <w:rPr>
                <w:rPrChange w:id="463" w:author="имТ Д" w:date="2017-11-16T23:30:00Z">
                  <w:rPr>
                    <w:highlight w:val="yellow"/>
                  </w:rPr>
                </w:rPrChange>
              </w:rPr>
              <w:t xml:space="preserve"> </w:t>
            </w:r>
          </w:p>
          <w:p w14:paraId="065894D9" w14:textId="77777777" w:rsidR="00AE4AAF" w:rsidRPr="00A92FDF" w:rsidRDefault="00AE4AA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474F07">
              <w:rPr>
                <w:rPrChange w:id="464" w:author="имТ Д" w:date="2017-11-16T23:30:00Z">
                  <w:rPr>
                    <w:highlight w:val="yellow"/>
                  </w:rPr>
                </w:rPrChange>
              </w:rPr>
              <w:t>Не протестировано.</w:t>
            </w:r>
          </w:p>
        </w:tc>
      </w:tr>
    </w:tbl>
    <w:p w14:paraId="7B44CFC9" w14:textId="774C8F3D" w:rsidR="00AE4AAF" w:rsidDel="00FA42B9" w:rsidRDefault="00AE4AAF" w:rsidP="00AE4AAF">
      <w:pPr>
        <w:pStyle w:val="2"/>
        <w:spacing w:before="120" w:after="120"/>
        <w:ind w:left="792"/>
        <w:rPr>
          <w:del w:id="465" w:author="имТ Д" w:date="2017-11-10T10:57:00Z"/>
        </w:rPr>
      </w:pPr>
      <w:bookmarkStart w:id="466" w:name="_Toc498075970"/>
      <w:bookmarkStart w:id="467" w:name="_Toc498092569"/>
      <w:bookmarkStart w:id="468" w:name="_Toc498092941"/>
      <w:bookmarkStart w:id="469" w:name="_Toc514273641"/>
      <w:bookmarkEnd w:id="466"/>
      <w:bookmarkEnd w:id="467"/>
      <w:bookmarkEnd w:id="468"/>
      <w:bookmarkEnd w:id="469"/>
    </w:p>
    <w:p w14:paraId="19E44915" w14:textId="3970ACCE" w:rsidR="00976606" w:rsidRDefault="00976606" w:rsidP="00FA42B9">
      <w:pPr>
        <w:pStyle w:val="2"/>
        <w:numPr>
          <w:ilvl w:val="1"/>
          <w:numId w:val="15"/>
        </w:numPr>
        <w:spacing w:before="120" w:after="120"/>
      </w:pPr>
      <w:bookmarkStart w:id="470" w:name="_Toc514273642"/>
      <w:r>
        <w:t xml:space="preserve">Кондак по 6-й </w:t>
      </w:r>
      <w:del w:id="471" w:author="имТ Д" w:date="2017-11-22T23:28:00Z">
        <w:r w:rsidDel="004621FD">
          <w:delText xml:space="preserve">песни </w:delText>
        </w:r>
      </w:del>
      <w:ins w:id="472" w:author="имТ Д" w:date="2017-11-22T23:28:00Z">
        <w:r w:rsidR="004621FD">
          <w:t xml:space="preserve">песне </w:t>
        </w:r>
      </w:ins>
      <w:r>
        <w:t>канона</w:t>
      </w:r>
      <w:bookmarkEnd w:id="470"/>
    </w:p>
    <w:tbl>
      <w:tblPr>
        <w:tblStyle w:val="-13"/>
        <w:tblW w:w="0" w:type="auto"/>
        <w:tblLook w:val="04A0" w:firstRow="1" w:lastRow="0" w:firstColumn="1" w:lastColumn="0" w:noHBand="0" w:noVBand="1"/>
        <w:tblPrChange w:id="473" w:author="имТ Д" w:date="2017-11-22T20:16:00Z">
          <w:tblPr>
            <w:tblStyle w:val="-13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594"/>
        <w:gridCol w:w="3660"/>
        <w:gridCol w:w="6738"/>
        <w:gridCol w:w="1782"/>
        <w:gridCol w:w="1786"/>
        <w:tblGridChange w:id="474">
          <w:tblGrid>
            <w:gridCol w:w="594"/>
            <w:gridCol w:w="3660"/>
            <w:gridCol w:w="6738"/>
            <w:gridCol w:w="1782"/>
            <w:gridCol w:w="1786"/>
          </w:tblGrid>
        </w:tblGridChange>
      </w:tblGrid>
      <w:tr w:rsidR="00976606" w14:paraId="7A0D0FDF" w14:textId="77777777" w:rsidTr="004621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  <w:tcPrChange w:id="475" w:author="имТ Д" w:date="2017-11-22T20:16:00Z">
              <w:tcPr>
                <w:tcW w:w="609" w:type="dxa"/>
              </w:tcPr>
            </w:tcPrChange>
          </w:tcPr>
          <w:p w14:paraId="65D4763B" w14:textId="77777777" w:rsidR="00976606" w:rsidRDefault="00976606" w:rsidP="006869BD">
            <w:pPr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/w:pPr>
            <w:r>
              <w:t>№ п/п</w:t>
            </w:r>
          </w:p>
        </w:tc>
        <w:tc>
          <w:tcPr>
            <w:tcW w:w="3660" w:type="dxa"/>
            <w:tcPrChange w:id="476" w:author="имТ Д" w:date="2017-11-22T20:16:00Z">
              <w:tcPr>
                <w:tcW w:w="1999" w:type="dxa"/>
              </w:tcPr>
            </w:tcPrChange>
          </w:tcPr>
          <w:p w14:paraId="22C899D7" w14:textId="77777777" w:rsidR="00976606" w:rsidRDefault="00976606" w:rsidP="0068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Условие</w:t>
            </w:r>
          </w:p>
        </w:tc>
        <w:tc>
          <w:tcPr>
            <w:tcW w:w="6738" w:type="dxa"/>
            <w:tcPrChange w:id="477" w:author="имТ Д" w:date="2017-11-22T20:16:00Z">
              <w:tcPr>
                <w:tcW w:w="8302" w:type="dxa"/>
              </w:tcPr>
            </w:tcPrChange>
          </w:tcPr>
          <w:p w14:paraId="04C28FDF" w14:textId="77777777" w:rsidR="00976606" w:rsidRDefault="00976606" w:rsidP="0068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Сценарий</w:t>
            </w:r>
          </w:p>
        </w:tc>
        <w:tc>
          <w:tcPr>
            <w:tcW w:w="1782" w:type="dxa"/>
            <w:tcPrChange w:id="478" w:author="имТ Д" w:date="2017-11-22T20:16:00Z">
              <w:tcPr>
                <w:tcW w:w="1864" w:type="dxa"/>
              </w:tcPr>
            </w:tcPrChange>
          </w:tcPr>
          <w:p w14:paraId="37160B6B" w14:textId="77777777" w:rsidR="00976606" w:rsidRDefault="00976606" w:rsidP="0068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Пример для тестирования</w:t>
            </w:r>
          </w:p>
        </w:tc>
        <w:tc>
          <w:tcPr>
            <w:tcW w:w="0" w:type="dxa"/>
            <w:tcPrChange w:id="479" w:author="имТ Д" w:date="2017-11-22T20:16:00Z">
              <w:tcPr>
                <w:tcW w:w="1786" w:type="dxa"/>
              </w:tcPr>
            </w:tcPrChange>
          </w:tcPr>
          <w:p w14:paraId="63C0E48E" w14:textId="77777777" w:rsidR="00976606" w:rsidRDefault="00976606" w:rsidP="0068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</w:t>
            </w:r>
          </w:p>
        </w:tc>
      </w:tr>
      <w:tr w:rsidR="00976606" w14:paraId="5140A71C" w14:textId="77777777" w:rsidTr="00462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  <w:tcPrChange w:id="480" w:author="имТ Д" w:date="2017-11-22T20:16:00Z">
              <w:tcPr>
                <w:tcW w:w="609" w:type="dxa"/>
              </w:tcPr>
            </w:tcPrChange>
          </w:tcPr>
          <w:p w14:paraId="6226DA9E" w14:textId="77777777" w:rsidR="00976606" w:rsidRDefault="00976606" w:rsidP="006869BD">
            <w:r>
              <w:t>1.</w:t>
            </w:r>
          </w:p>
        </w:tc>
        <w:tc>
          <w:tcPr>
            <w:tcW w:w="3660" w:type="dxa"/>
            <w:tcPrChange w:id="481" w:author="имТ Д" w:date="2017-11-22T20:16:00Z">
              <w:tcPr>
                <w:tcW w:w="1999" w:type="dxa"/>
              </w:tcPr>
            </w:tcPrChange>
          </w:tcPr>
          <w:p w14:paraId="079DBBF0" w14:textId="33CAFFB8" w:rsidR="00976606" w:rsidRDefault="00976606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9FF">
              <w:rPr>
                <w:b/>
              </w:rPr>
              <w:t xml:space="preserve">В </w:t>
            </w:r>
            <w:del w:id="482" w:author="имТ Д" w:date="2017-11-10T10:59:00Z">
              <w:r w:rsidRPr="009D59FF" w:rsidDel="009F7517">
                <w:rPr>
                  <w:b/>
                </w:rPr>
                <w:delText>предпразднество или попразднество</w:delText>
              </w:r>
            </w:del>
            <w:ins w:id="483" w:author="имТ Д" w:date="2017-11-10T10:59:00Z">
              <w:r w:rsidR="009F7517">
                <w:rPr>
                  <w:b/>
                </w:rPr>
                <w:t>пред/попразднество</w:t>
              </w:r>
            </w:ins>
          </w:p>
        </w:tc>
        <w:tc>
          <w:tcPr>
            <w:tcW w:w="6738" w:type="dxa"/>
            <w:tcPrChange w:id="484" w:author="имТ Д" w:date="2017-11-22T20:16:00Z">
              <w:tcPr>
                <w:tcW w:w="8302" w:type="dxa"/>
              </w:tcPr>
            </w:tcPrChange>
          </w:tcPr>
          <w:p w14:paraId="493FA62D" w14:textId="77777777" w:rsidR="00976606" w:rsidRDefault="00976606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Кондак и икос Минеи праздника</w:t>
            </w:r>
          </w:p>
        </w:tc>
        <w:tc>
          <w:tcPr>
            <w:tcW w:w="1782" w:type="dxa"/>
            <w:tcPrChange w:id="485" w:author="имТ Д" w:date="2017-11-22T20:16:00Z">
              <w:tcPr>
                <w:tcW w:w="1864" w:type="dxa"/>
              </w:tcPr>
            </w:tcPrChange>
          </w:tcPr>
          <w:p w14:paraId="29D6EAD5" w14:textId="77777777" w:rsidR="00976606" w:rsidRDefault="00976606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dxa"/>
            <w:tcPrChange w:id="486" w:author="имТ Д" w:date="2017-11-22T20:16:00Z">
              <w:tcPr>
                <w:tcW w:w="1786" w:type="dxa"/>
              </w:tcPr>
            </w:tcPrChange>
          </w:tcPr>
          <w:p w14:paraId="34FBC918" w14:textId="77777777" w:rsidR="00976606" w:rsidRPr="00422A87" w:rsidRDefault="00976606" w:rsidP="00976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  <w:rPrChange w:id="487" w:author="имТ Д" w:date="2017-11-22T20:23:00Z">
                  <w:rPr>
                    <w:highlight w:val="yellow"/>
                  </w:rPr>
                </w:rPrChange>
              </w:rPr>
            </w:pPr>
            <w:r w:rsidRPr="00422A87">
              <w:rPr>
                <w:highlight w:val="green"/>
                <w:rPrChange w:id="488" w:author="имТ Д" w:date="2017-11-22T20:23:00Z">
                  <w:rPr>
                    <w:highlight w:val="yellow"/>
                  </w:rPr>
                </w:rPrChange>
              </w:rPr>
              <w:t xml:space="preserve">Набрано. </w:t>
            </w:r>
          </w:p>
          <w:p w14:paraId="3A5E5DC8" w14:textId="77777777" w:rsidR="00976606" w:rsidRDefault="00976606" w:rsidP="00976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2FDF">
              <w:rPr>
                <w:highlight w:val="yellow"/>
              </w:rPr>
              <w:t>Не протестировано.</w:t>
            </w:r>
          </w:p>
        </w:tc>
      </w:tr>
      <w:tr w:rsidR="00976606" w:rsidDel="005A7F7C" w14:paraId="00A94B35" w14:textId="130EB3B7" w:rsidTr="004621FD">
        <w:trPr>
          <w:del w:id="489" w:author="имТ Д" w:date="2017-11-22T20:1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  <w:tcPrChange w:id="490" w:author="имТ Д" w:date="2017-11-22T20:16:00Z">
              <w:tcPr>
                <w:tcW w:w="609" w:type="dxa"/>
              </w:tcPr>
            </w:tcPrChange>
          </w:tcPr>
          <w:p w14:paraId="3857B4C4" w14:textId="7367E256" w:rsidR="00976606" w:rsidDel="005A7F7C" w:rsidRDefault="00976606" w:rsidP="006869BD">
            <w:pPr>
              <w:rPr>
                <w:del w:id="491" w:author="имТ Д" w:date="2017-11-22T20:16:00Z"/>
              </w:rPr>
            </w:pPr>
            <w:del w:id="492" w:author="имТ Д" w:date="2017-11-22T20:16:00Z">
              <w:r w:rsidDel="005A7F7C">
                <w:delText>2.</w:delText>
              </w:r>
            </w:del>
          </w:p>
        </w:tc>
        <w:tc>
          <w:tcPr>
            <w:tcW w:w="3660" w:type="dxa"/>
            <w:tcPrChange w:id="493" w:author="имТ Д" w:date="2017-11-22T20:16:00Z">
              <w:tcPr>
                <w:tcW w:w="1999" w:type="dxa"/>
              </w:tcPr>
            </w:tcPrChange>
          </w:tcPr>
          <w:p w14:paraId="17BE83A5" w14:textId="371D961C" w:rsidR="00976606" w:rsidRPr="009D59FF" w:rsidDel="005A7F7C" w:rsidRDefault="00976606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94" w:author="имТ Д" w:date="2017-11-22T20:16:00Z"/>
                <w:b/>
              </w:rPr>
            </w:pPr>
            <w:del w:id="495" w:author="имТ Д" w:date="2017-11-22T20:16:00Z">
              <w:r w:rsidRPr="009D59FF" w:rsidDel="005A7F7C">
                <w:rPr>
                  <w:b/>
                </w:rPr>
                <w:delText>При одном святом</w:delText>
              </w:r>
            </w:del>
          </w:p>
        </w:tc>
        <w:tc>
          <w:tcPr>
            <w:tcW w:w="6738" w:type="dxa"/>
            <w:tcPrChange w:id="496" w:author="имТ Д" w:date="2017-11-22T20:16:00Z">
              <w:tcPr>
                <w:tcW w:w="8302" w:type="dxa"/>
              </w:tcPr>
            </w:tcPrChange>
          </w:tcPr>
          <w:p w14:paraId="02CD0C83" w14:textId="00A61F44" w:rsidR="00976606" w:rsidRPr="00C02037" w:rsidDel="005A7F7C" w:rsidRDefault="00976606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97" w:author="имТ Д" w:date="2017-11-22T20:16:00Z"/>
              </w:rPr>
            </w:pPr>
            <w:del w:id="498" w:author="имТ Д" w:date="2017-11-22T20:16:00Z">
              <w:r w:rsidDel="005A7F7C">
                <w:delText>Кондак и икос Минеи1</w:delText>
              </w:r>
            </w:del>
          </w:p>
        </w:tc>
        <w:tc>
          <w:tcPr>
            <w:tcW w:w="1782" w:type="dxa"/>
            <w:tcPrChange w:id="499" w:author="имТ Д" w:date="2017-11-22T20:16:00Z">
              <w:tcPr>
                <w:tcW w:w="1864" w:type="dxa"/>
              </w:tcPr>
            </w:tcPrChange>
          </w:tcPr>
          <w:p w14:paraId="0F65C094" w14:textId="000A1DE4" w:rsidR="00976606" w:rsidDel="005A7F7C" w:rsidRDefault="00976606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00" w:author="имТ Д" w:date="2017-11-22T20:16:00Z"/>
              </w:rPr>
            </w:pPr>
          </w:p>
        </w:tc>
        <w:tc>
          <w:tcPr>
            <w:tcW w:w="0" w:type="dxa"/>
            <w:tcPrChange w:id="501" w:author="имТ Д" w:date="2017-11-22T20:16:00Z">
              <w:tcPr>
                <w:tcW w:w="1786" w:type="dxa"/>
              </w:tcPr>
            </w:tcPrChange>
          </w:tcPr>
          <w:p w14:paraId="4D99B014" w14:textId="13F1070D" w:rsidR="00976606" w:rsidRPr="00A92FDF" w:rsidDel="005A7F7C" w:rsidRDefault="00976606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02" w:author="имТ Д" w:date="2017-11-22T20:16:00Z"/>
                <w:highlight w:val="yellow"/>
              </w:rPr>
            </w:pPr>
            <w:del w:id="503" w:author="имТ Д" w:date="2017-11-22T20:16:00Z">
              <w:r w:rsidRPr="00A92FDF" w:rsidDel="005A7F7C">
                <w:rPr>
                  <w:highlight w:val="yellow"/>
                </w:rPr>
                <w:delText xml:space="preserve">Набрано. </w:delText>
              </w:r>
            </w:del>
          </w:p>
          <w:p w14:paraId="1C04D698" w14:textId="7152DDAA" w:rsidR="00976606" w:rsidRPr="00A92FDF" w:rsidDel="005A7F7C" w:rsidRDefault="00976606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04" w:author="имТ Д" w:date="2017-11-22T20:16:00Z"/>
                <w:highlight w:val="yellow"/>
              </w:rPr>
            </w:pPr>
            <w:del w:id="505" w:author="имТ Д" w:date="2017-11-22T20:16:00Z">
              <w:r w:rsidRPr="00A92FDF" w:rsidDel="005A7F7C">
                <w:rPr>
                  <w:highlight w:val="yellow"/>
                </w:rPr>
                <w:delText>Не протестировано.</w:delText>
              </w:r>
            </w:del>
          </w:p>
        </w:tc>
      </w:tr>
      <w:tr w:rsidR="00976606" w14:paraId="4FB8C2F3" w14:textId="77777777" w:rsidTr="00462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  <w:tcPrChange w:id="506" w:author="имТ Д" w:date="2017-11-22T20:16:00Z">
              <w:tcPr>
                <w:tcW w:w="609" w:type="dxa"/>
              </w:tcPr>
            </w:tcPrChange>
          </w:tcPr>
          <w:p w14:paraId="79B6D664" w14:textId="77777777" w:rsidR="00976606" w:rsidRDefault="00976606" w:rsidP="006869BD">
            <w:r>
              <w:t>2.</w:t>
            </w:r>
          </w:p>
        </w:tc>
        <w:tc>
          <w:tcPr>
            <w:tcW w:w="3660" w:type="dxa"/>
            <w:tcPrChange w:id="507" w:author="имТ Д" w:date="2017-11-22T20:16:00Z">
              <w:tcPr>
                <w:tcW w:w="1999" w:type="dxa"/>
              </w:tcPr>
            </w:tcPrChange>
          </w:tcPr>
          <w:p w14:paraId="764BA5A0" w14:textId="77777777" w:rsidR="00976606" w:rsidRPr="009D59FF" w:rsidRDefault="00976606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При двух святых</w:t>
            </w:r>
          </w:p>
        </w:tc>
        <w:tc>
          <w:tcPr>
            <w:tcW w:w="6738" w:type="dxa"/>
            <w:tcPrChange w:id="508" w:author="имТ Д" w:date="2017-11-22T20:16:00Z">
              <w:tcPr>
                <w:tcW w:w="8302" w:type="dxa"/>
              </w:tcPr>
            </w:tcPrChange>
          </w:tcPr>
          <w:p w14:paraId="4F1DD4B3" w14:textId="77777777" w:rsidR="00976606" w:rsidRPr="00F53A7C" w:rsidRDefault="00976606" w:rsidP="00976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А.</w:t>
            </w:r>
            <w:r w:rsidRPr="00F53A7C">
              <w:t xml:space="preserve"> Если есть кондаки у Минеи1 и Минеи2</w:t>
            </w:r>
          </w:p>
          <w:p w14:paraId="4675AE52" w14:textId="77777777" w:rsidR="00976606" w:rsidRDefault="00976606" w:rsidP="00976606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Кондак из Минеи2</w:t>
            </w:r>
          </w:p>
          <w:p w14:paraId="2BAD4AB8" w14:textId="77777777" w:rsidR="00976606" w:rsidRPr="005A7F7C" w:rsidRDefault="00976606" w:rsidP="00976606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Икос из Минеи2 (если есть)</w:t>
            </w:r>
          </w:p>
          <w:p w14:paraId="321840E6" w14:textId="77777777" w:rsidR="00976606" w:rsidRDefault="00976606" w:rsidP="00976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Б. Иначе</w:t>
            </w:r>
          </w:p>
          <w:p w14:paraId="677E790A" w14:textId="77777777" w:rsidR="00976606" w:rsidRDefault="00976606" w:rsidP="00976606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Кондак из Минеи у кого есть</w:t>
            </w:r>
          </w:p>
          <w:p w14:paraId="79F66B64" w14:textId="77777777" w:rsidR="00976606" w:rsidRDefault="00976606" w:rsidP="00976606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Икос из Минеи у кого есть (если есть)</w:t>
            </w:r>
          </w:p>
          <w:p w14:paraId="7D82D7B5" w14:textId="77777777" w:rsidR="00976606" w:rsidRPr="00C02037" w:rsidRDefault="00976606" w:rsidP="009766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2" w:type="dxa"/>
            <w:tcPrChange w:id="509" w:author="имТ Д" w:date="2017-11-22T20:16:00Z">
              <w:tcPr>
                <w:tcW w:w="1864" w:type="dxa"/>
              </w:tcPr>
            </w:tcPrChange>
          </w:tcPr>
          <w:p w14:paraId="1F9A28AD" w14:textId="77777777" w:rsidR="00976606" w:rsidRDefault="00976606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dxa"/>
            <w:tcPrChange w:id="510" w:author="имТ Д" w:date="2017-11-22T20:16:00Z">
              <w:tcPr>
                <w:tcW w:w="1786" w:type="dxa"/>
              </w:tcPr>
            </w:tcPrChange>
          </w:tcPr>
          <w:p w14:paraId="78173A4E" w14:textId="77777777" w:rsidR="00976606" w:rsidRPr="00A92FDF" w:rsidRDefault="00976606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92FDF">
              <w:rPr>
                <w:highlight w:val="yellow"/>
              </w:rPr>
              <w:t xml:space="preserve">Набрано. </w:t>
            </w:r>
          </w:p>
          <w:p w14:paraId="2E24AACA" w14:textId="77777777" w:rsidR="00976606" w:rsidRPr="00A92FDF" w:rsidRDefault="00976606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92FDF">
              <w:rPr>
                <w:highlight w:val="yellow"/>
              </w:rPr>
              <w:t>Не протестировано.</w:t>
            </w:r>
          </w:p>
        </w:tc>
      </w:tr>
      <w:tr w:rsidR="005A7F7C" w14:paraId="1B5BAE49" w14:textId="77777777" w:rsidTr="00D17455">
        <w:trPr>
          <w:ins w:id="511" w:author="имТ Д" w:date="2017-11-22T20:16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1051531F" w14:textId="77777777" w:rsidR="005A7F7C" w:rsidRDefault="005A7F7C" w:rsidP="00D17455">
            <w:pPr>
              <w:rPr>
                <w:ins w:id="512" w:author="имТ Д" w:date="2017-11-22T20:16:00Z"/>
              </w:rPr>
            </w:pPr>
            <w:ins w:id="513" w:author="имТ Д" w:date="2017-11-22T20:16:00Z">
              <w:r>
                <w:rPr>
                  <w:lang w:val="en-US"/>
                </w:rPr>
                <w:t>3</w:t>
              </w:r>
              <w:r>
                <w:t>.</w:t>
              </w:r>
            </w:ins>
          </w:p>
        </w:tc>
        <w:tc>
          <w:tcPr>
            <w:tcW w:w="3660" w:type="dxa"/>
          </w:tcPr>
          <w:p w14:paraId="1AEE891B" w14:textId="77777777" w:rsidR="005A7F7C" w:rsidRPr="009D59FF" w:rsidRDefault="005A7F7C" w:rsidP="00D1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14" w:author="имТ Д" w:date="2017-11-22T20:16:00Z"/>
                <w:b/>
              </w:rPr>
            </w:pPr>
            <w:ins w:id="515" w:author="имТ Д" w:date="2017-11-22T20:16:00Z">
              <w:r w:rsidRPr="009D59FF">
                <w:rPr>
                  <w:b/>
                </w:rPr>
                <w:t>При одном святом</w:t>
              </w:r>
            </w:ins>
          </w:p>
        </w:tc>
        <w:tc>
          <w:tcPr>
            <w:tcW w:w="6738" w:type="dxa"/>
          </w:tcPr>
          <w:p w14:paraId="4C0E972A" w14:textId="77777777" w:rsidR="005A7F7C" w:rsidRPr="00C02037" w:rsidRDefault="005A7F7C" w:rsidP="00D1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16" w:author="имТ Д" w:date="2017-11-22T20:16:00Z"/>
              </w:rPr>
            </w:pPr>
            <w:ins w:id="517" w:author="имТ Д" w:date="2017-11-22T20:16:00Z">
              <w:r>
                <w:t>Кондак и икос Минеи1</w:t>
              </w:r>
            </w:ins>
          </w:p>
        </w:tc>
        <w:tc>
          <w:tcPr>
            <w:tcW w:w="1782" w:type="dxa"/>
          </w:tcPr>
          <w:p w14:paraId="66CA1599" w14:textId="77777777" w:rsidR="005A7F7C" w:rsidRDefault="005A7F7C" w:rsidP="00D1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18" w:author="имТ Д" w:date="2017-11-22T20:16:00Z"/>
              </w:rPr>
            </w:pPr>
          </w:p>
        </w:tc>
        <w:tc>
          <w:tcPr>
            <w:tcW w:w="1786" w:type="dxa"/>
          </w:tcPr>
          <w:p w14:paraId="71AB8BA2" w14:textId="77777777" w:rsidR="005A7F7C" w:rsidRPr="00422A87" w:rsidRDefault="005A7F7C" w:rsidP="00D1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19" w:author="имТ Д" w:date="2017-11-22T20:16:00Z"/>
                <w:highlight w:val="green"/>
                <w:rPrChange w:id="520" w:author="имТ Д" w:date="2017-11-22T20:23:00Z">
                  <w:rPr>
                    <w:ins w:id="521" w:author="имТ Д" w:date="2017-11-22T20:16:00Z"/>
                    <w:highlight w:val="yellow"/>
                  </w:rPr>
                </w:rPrChange>
              </w:rPr>
            </w:pPr>
            <w:ins w:id="522" w:author="имТ Д" w:date="2017-11-22T20:16:00Z">
              <w:r w:rsidRPr="00422A87">
                <w:rPr>
                  <w:highlight w:val="green"/>
                  <w:rPrChange w:id="523" w:author="имТ Д" w:date="2017-11-22T20:23:00Z">
                    <w:rPr>
                      <w:highlight w:val="yellow"/>
                    </w:rPr>
                  </w:rPrChange>
                </w:rPr>
                <w:t xml:space="preserve">Набрано. </w:t>
              </w:r>
            </w:ins>
          </w:p>
          <w:p w14:paraId="5D18CC1F" w14:textId="77777777" w:rsidR="005A7F7C" w:rsidRPr="00A92FDF" w:rsidRDefault="005A7F7C" w:rsidP="00D1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24" w:author="имТ Д" w:date="2017-11-22T20:16:00Z"/>
                <w:highlight w:val="yellow"/>
              </w:rPr>
            </w:pPr>
            <w:ins w:id="525" w:author="имТ Д" w:date="2017-11-22T20:16:00Z">
              <w:r w:rsidRPr="00A92FDF">
                <w:rPr>
                  <w:highlight w:val="yellow"/>
                </w:rPr>
                <w:t>Не протестировано.</w:t>
              </w:r>
            </w:ins>
          </w:p>
        </w:tc>
      </w:tr>
    </w:tbl>
    <w:p w14:paraId="5EBA0E95" w14:textId="6F9EC814" w:rsidR="004621FD" w:rsidRDefault="004621FD">
      <w:pPr>
        <w:pStyle w:val="2"/>
        <w:numPr>
          <w:ilvl w:val="1"/>
          <w:numId w:val="15"/>
        </w:numPr>
        <w:spacing w:before="120" w:after="120"/>
        <w:rPr>
          <w:ins w:id="526" w:author="имТ Д" w:date="2017-11-22T23:28:00Z"/>
        </w:rPr>
        <w:pPrChange w:id="527" w:author="имТ Д" w:date="2017-11-22T23:28:00Z">
          <w:pPr>
            <w:pStyle w:val="2"/>
            <w:numPr>
              <w:ilvl w:val="1"/>
              <w:numId w:val="22"/>
            </w:numPr>
            <w:spacing w:before="120" w:after="120"/>
            <w:ind w:left="792" w:hanging="432"/>
          </w:pPr>
        </w:pPrChange>
      </w:pPr>
      <w:bookmarkStart w:id="528" w:name="_Toc514273643"/>
      <w:ins w:id="529" w:author="имТ Д" w:date="2017-11-22T23:28:00Z">
        <w:r w:rsidRPr="004621FD">
          <w:t>Эксапостиларий по 9-ой песне</w:t>
        </w:r>
        <w:r>
          <w:t xml:space="preserve"> канона</w:t>
        </w:r>
        <w:bookmarkEnd w:id="528"/>
      </w:ins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594"/>
        <w:gridCol w:w="3660"/>
        <w:gridCol w:w="6738"/>
        <w:gridCol w:w="1782"/>
        <w:gridCol w:w="1786"/>
      </w:tblGrid>
      <w:tr w:rsidR="004621FD" w14:paraId="104163D6" w14:textId="77777777" w:rsidTr="00A540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530" w:author="имТ Д" w:date="2017-11-22T23:2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22CE5700" w14:textId="77777777" w:rsidR="004621FD" w:rsidRDefault="004621FD" w:rsidP="00A540DE">
            <w:pPr>
              <w:rPr>
                <w:ins w:id="531" w:author="имТ Д" w:date="2017-11-22T23:28:00Z"/>
              </w:rPr>
            </w:pPr>
            <w:ins w:id="532" w:author="имТ Д" w:date="2017-11-22T23:28:00Z">
              <w:r>
                <w:t>№ п/п</w:t>
              </w:r>
            </w:ins>
          </w:p>
        </w:tc>
        <w:tc>
          <w:tcPr>
            <w:tcW w:w="3660" w:type="dxa"/>
          </w:tcPr>
          <w:p w14:paraId="60EC71EA" w14:textId="77777777" w:rsidR="004621FD" w:rsidRDefault="004621FD" w:rsidP="00A540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533" w:author="имТ Д" w:date="2017-11-22T23:28:00Z"/>
              </w:rPr>
            </w:pPr>
            <w:ins w:id="534" w:author="имТ Д" w:date="2017-11-22T23:28:00Z">
              <w:r>
                <w:t>Условие</w:t>
              </w:r>
            </w:ins>
          </w:p>
        </w:tc>
        <w:tc>
          <w:tcPr>
            <w:tcW w:w="6738" w:type="dxa"/>
          </w:tcPr>
          <w:p w14:paraId="69DB12D2" w14:textId="77777777" w:rsidR="004621FD" w:rsidRDefault="004621FD" w:rsidP="00A540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535" w:author="имТ Д" w:date="2017-11-22T23:28:00Z"/>
              </w:rPr>
            </w:pPr>
            <w:ins w:id="536" w:author="имТ Д" w:date="2017-11-22T23:28:00Z">
              <w:r>
                <w:t>Сценарий</w:t>
              </w:r>
            </w:ins>
          </w:p>
        </w:tc>
        <w:tc>
          <w:tcPr>
            <w:tcW w:w="1782" w:type="dxa"/>
          </w:tcPr>
          <w:p w14:paraId="146DE2F3" w14:textId="77777777" w:rsidR="004621FD" w:rsidRDefault="004621FD" w:rsidP="00A540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537" w:author="имТ Д" w:date="2017-11-22T23:28:00Z"/>
              </w:rPr>
            </w:pPr>
            <w:ins w:id="538" w:author="имТ Д" w:date="2017-11-22T23:28:00Z">
              <w:r>
                <w:t>Пример для тестирования</w:t>
              </w:r>
            </w:ins>
          </w:p>
        </w:tc>
        <w:tc>
          <w:tcPr>
            <w:tcW w:w="0" w:type="dxa"/>
          </w:tcPr>
          <w:p w14:paraId="56A843E4" w14:textId="77777777" w:rsidR="004621FD" w:rsidRDefault="004621FD" w:rsidP="00A540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539" w:author="имТ Д" w:date="2017-11-22T23:28:00Z"/>
              </w:rPr>
            </w:pPr>
            <w:ins w:id="540" w:author="имТ Д" w:date="2017-11-22T23:28:00Z">
              <w:r>
                <w:t>Статус</w:t>
              </w:r>
            </w:ins>
          </w:p>
        </w:tc>
      </w:tr>
      <w:tr w:rsidR="004621FD" w14:paraId="08C31834" w14:textId="77777777" w:rsidTr="00A540DE">
        <w:trPr>
          <w:ins w:id="541" w:author="имТ Д" w:date="2017-11-22T23:2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379FD2B2" w14:textId="77777777" w:rsidR="004621FD" w:rsidRDefault="004621FD" w:rsidP="00A540DE">
            <w:pPr>
              <w:rPr>
                <w:ins w:id="542" w:author="имТ Д" w:date="2017-11-22T23:28:00Z"/>
              </w:rPr>
            </w:pPr>
            <w:ins w:id="543" w:author="имТ Д" w:date="2017-11-22T23:28:00Z">
              <w:r>
                <w:lastRenderedPageBreak/>
                <w:t>1.</w:t>
              </w:r>
            </w:ins>
          </w:p>
        </w:tc>
        <w:tc>
          <w:tcPr>
            <w:tcW w:w="3660" w:type="dxa"/>
          </w:tcPr>
          <w:p w14:paraId="0962DB39" w14:textId="77777777" w:rsidR="004621FD" w:rsidRPr="004621FD" w:rsidRDefault="004621FD" w:rsidP="00A54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44" w:author="имТ Д" w:date="2017-11-22T23:28:00Z"/>
              </w:rPr>
            </w:pPr>
            <w:ins w:id="545" w:author="имТ Д" w:date="2017-11-22T23:28:00Z">
              <w:r w:rsidRPr="004621FD">
                <w:rPr>
                  <w:b/>
                </w:rPr>
                <w:t>В пред/попразднество</w:t>
              </w:r>
            </w:ins>
          </w:p>
        </w:tc>
        <w:tc>
          <w:tcPr>
            <w:tcW w:w="6738" w:type="dxa"/>
          </w:tcPr>
          <w:p w14:paraId="3F2E14B7" w14:textId="01C7E08D" w:rsidR="004621FD" w:rsidRPr="004621FD" w:rsidRDefault="004621FD" w:rsidP="00A54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46" w:author="имТ Д" w:date="2017-11-22T23:30:00Z"/>
                <w:rPrChange w:id="547" w:author="имТ Д" w:date="2017-11-22T23:36:00Z">
                  <w:rPr>
                    <w:ins w:id="548" w:author="имТ Д" w:date="2017-11-22T23:30:00Z"/>
                    <w:highlight w:val="yellow"/>
                  </w:rPr>
                </w:rPrChange>
              </w:rPr>
            </w:pPr>
            <w:ins w:id="549" w:author="имТ Д" w:date="2017-11-22T23:30:00Z">
              <w:r w:rsidRPr="004621FD">
                <w:rPr>
                  <w:rPrChange w:id="550" w:author="имТ Д" w:date="2017-11-22T23:36:00Z">
                    <w:rPr>
                      <w:highlight w:val="yellow"/>
                    </w:rPr>
                  </w:rPrChange>
                </w:rPr>
                <w:t>Светилен Минеи праздника.</w:t>
              </w:r>
            </w:ins>
          </w:p>
          <w:p w14:paraId="5427E7E0" w14:textId="77777777" w:rsidR="004621FD" w:rsidRPr="004621FD" w:rsidRDefault="004621FD" w:rsidP="00A54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51" w:author="имТ Д" w:date="2017-11-22T23:30:00Z"/>
                <w:b/>
                <w:rPrChange w:id="552" w:author="имТ Д" w:date="2017-11-22T23:36:00Z">
                  <w:rPr>
                    <w:ins w:id="553" w:author="имТ Д" w:date="2017-11-22T23:30:00Z"/>
                    <w:highlight w:val="yellow"/>
                  </w:rPr>
                </w:rPrChange>
              </w:rPr>
            </w:pPr>
            <w:ins w:id="554" w:author="имТ Д" w:date="2017-11-22T23:30:00Z">
              <w:r w:rsidRPr="004621FD">
                <w:rPr>
                  <w:b/>
                  <w:rPrChange w:id="555" w:author="имТ Д" w:date="2017-11-22T23:36:00Z">
                    <w:rPr>
                      <w:highlight w:val="yellow"/>
                    </w:rPr>
                  </w:rPrChange>
                </w:rPr>
                <w:t>Слава и ныне:</w:t>
              </w:r>
            </w:ins>
          </w:p>
          <w:p w14:paraId="3080C40B" w14:textId="33691B1D" w:rsidR="004621FD" w:rsidRPr="004621FD" w:rsidRDefault="004621FD" w:rsidP="00A54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56" w:author="имТ Д" w:date="2017-11-22T23:28:00Z"/>
              </w:rPr>
            </w:pPr>
            <w:ins w:id="557" w:author="имТ Д" w:date="2017-11-22T23:30:00Z">
              <w:r w:rsidRPr="004621FD">
                <w:rPr>
                  <w:rPrChange w:id="558" w:author="имТ Д" w:date="2017-11-22T23:36:00Z">
                    <w:rPr>
                      <w:highlight w:val="yellow"/>
                    </w:rPr>
                  </w:rPrChange>
                </w:rPr>
                <w:t>Светилен Минеи праздника.</w:t>
              </w:r>
            </w:ins>
          </w:p>
        </w:tc>
        <w:tc>
          <w:tcPr>
            <w:tcW w:w="1782" w:type="dxa"/>
          </w:tcPr>
          <w:p w14:paraId="56EDA586" w14:textId="77777777" w:rsidR="004621FD" w:rsidRPr="004621FD" w:rsidRDefault="004621FD" w:rsidP="00A54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59" w:author="имТ Д" w:date="2017-11-22T23:28:00Z"/>
                <w:highlight w:val="yellow"/>
                <w:rPrChange w:id="560" w:author="имТ Д" w:date="2017-11-22T23:29:00Z">
                  <w:rPr>
                    <w:ins w:id="561" w:author="имТ Д" w:date="2017-11-22T23:28:00Z"/>
                  </w:rPr>
                </w:rPrChange>
              </w:rPr>
            </w:pPr>
          </w:p>
        </w:tc>
        <w:tc>
          <w:tcPr>
            <w:tcW w:w="0" w:type="dxa"/>
          </w:tcPr>
          <w:p w14:paraId="285CBCC8" w14:textId="7C1BE8EF" w:rsidR="004621FD" w:rsidRPr="004621FD" w:rsidRDefault="004621FD" w:rsidP="00A54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62" w:author="имТ Д" w:date="2017-11-22T23:28:00Z"/>
                <w:highlight w:val="yellow"/>
                <w:rPrChange w:id="563" w:author="имТ Д" w:date="2017-11-22T23:29:00Z">
                  <w:rPr>
                    <w:ins w:id="564" w:author="имТ Д" w:date="2017-11-22T23:28:00Z"/>
                  </w:rPr>
                </w:rPrChange>
              </w:rPr>
            </w:pPr>
          </w:p>
        </w:tc>
      </w:tr>
      <w:tr w:rsidR="004621FD" w14:paraId="3B977BE6" w14:textId="77777777" w:rsidTr="00A540DE">
        <w:trPr>
          <w:ins w:id="565" w:author="имТ Д" w:date="2017-11-22T23:2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3F844AAC" w14:textId="77777777" w:rsidR="004621FD" w:rsidRDefault="004621FD" w:rsidP="00A540DE">
            <w:pPr>
              <w:rPr>
                <w:ins w:id="566" w:author="имТ Д" w:date="2017-11-22T23:28:00Z"/>
              </w:rPr>
            </w:pPr>
            <w:ins w:id="567" w:author="имТ Д" w:date="2017-11-22T23:28:00Z">
              <w:r>
                <w:t>2.</w:t>
              </w:r>
            </w:ins>
          </w:p>
        </w:tc>
        <w:tc>
          <w:tcPr>
            <w:tcW w:w="3660" w:type="dxa"/>
          </w:tcPr>
          <w:p w14:paraId="513182C6" w14:textId="77777777" w:rsidR="004621FD" w:rsidRPr="004621FD" w:rsidRDefault="004621FD" w:rsidP="00A54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68" w:author="имТ Д" w:date="2017-11-22T23:28:00Z"/>
                <w:b/>
              </w:rPr>
            </w:pPr>
            <w:ins w:id="569" w:author="имТ Д" w:date="2017-11-22T23:28:00Z">
              <w:r w:rsidRPr="004621FD">
                <w:rPr>
                  <w:b/>
                </w:rPr>
                <w:t>При двух святых</w:t>
              </w:r>
            </w:ins>
          </w:p>
        </w:tc>
        <w:tc>
          <w:tcPr>
            <w:tcW w:w="6738" w:type="dxa"/>
          </w:tcPr>
          <w:p w14:paraId="08BB4D1A" w14:textId="589FEFCE" w:rsidR="004621FD" w:rsidRPr="004621FD" w:rsidRDefault="004621FD" w:rsidP="0046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70" w:author="имТ Д" w:date="2017-11-22T23:32:00Z"/>
              </w:rPr>
            </w:pPr>
            <w:ins w:id="571" w:author="имТ Д" w:date="2017-11-22T23:32:00Z">
              <w:r w:rsidRPr="004621FD">
                <w:t>Светилен из Минеи у кого есть.</w:t>
              </w:r>
            </w:ins>
          </w:p>
          <w:p w14:paraId="2D1CE17D" w14:textId="52FEABAC" w:rsidR="004621FD" w:rsidRPr="004621FD" w:rsidRDefault="004621FD" w:rsidP="0046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72" w:author="имТ Д" w:date="2017-11-22T23:32:00Z"/>
                <w:b/>
              </w:rPr>
            </w:pPr>
            <w:ins w:id="573" w:author="имТ Д" w:date="2017-11-22T23:32:00Z">
              <w:r w:rsidRPr="004621FD">
                <w:rPr>
                  <w:b/>
                </w:rPr>
                <w:t>Слава:</w:t>
              </w:r>
            </w:ins>
          </w:p>
          <w:p w14:paraId="0F0CD6C7" w14:textId="781D4936" w:rsidR="004621FD" w:rsidRPr="004621FD" w:rsidRDefault="004621FD" w:rsidP="0046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74" w:author="имТ Д" w:date="2017-11-22T23:32:00Z"/>
                <w:rPrChange w:id="575" w:author="имТ Д" w:date="2017-11-22T23:36:00Z">
                  <w:rPr>
                    <w:ins w:id="576" w:author="имТ Д" w:date="2017-11-22T23:32:00Z"/>
                    <w:b/>
                  </w:rPr>
                </w:rPrChange>
              </w:rPr>
            </w:pPr>
            <w:ins w:id="577" w:author="имТ Д" w:date="2017-11-22T23:32:00Z">
              <w:r w:rsidRPr="004621FD">
                <w:rPr>
                  <w:rPrChange w:id="578" w:author="имТ Д" w:date="2017-11-22T23:36:00Z">
                    <w:rPr>
                      <w:b/>
                    </w:rPr>
                  </w:rPrChange>
                </w:rPr>
                <w:t>Светилен дня Октоиха.</w:t>
              </w:r>
            </w:ins>
          </w:p>
          <w:p w14:paraId="1489A16F" w14:textId="3EEADBCA" w:rsidR="004621FD" w:rsidRPr="004621FD" w:rsidRDefault="004621FD" w:rsidP="0046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79" w:author="имТ Д" w:date="2017-11-22T23:32:00Z"/>
                <w:b/>
              </w:rPr>
            </w:pPr>
            <w:ins w:id="580" w:author="имТ Д" w:date="2017-11-22T23:32:00Z">
              <w:r w:rsidRPr="004621FD">
                <w:rPr>
                  <w:b/>
                </w:rPr>
                <w:t>И ныне:</w:t>
              </w:r>
            </w:ins>
          </w:p>
          <w:p w14:paraId="3E820F15" w14:textId="033DC946" w:rsidR="004621FD" w:rsidRPr="004621FD" w:rsidRDefault="004621FD" w:rsidP="0046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81" w:author="имТ Д" w:date="2017-11-22T23:33:00Z"/>
              </w:rPr>
            </w:pPr>
            <w:ins w:id="582" w:author="имТ Д" w:date="2017-11-22T23:33:00Z">
              <w:r w:rsidRPr="004621FD">
                <w:t>А. Если среда или пятница</w:t>
              </w:r>
            </w:ins>
          </w:p>
          <w:p w14:paraId="745F3F32" w14:textId="3267B5A7" w:rsidR="004621FD" w:rsidRPr="004621FD" w:rsidRDefault="004621F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83" w:author="имТ Д" w:date="2017-11-22T23:34:00Z"/>
              </w:rPr>
              <w:pPrChange w:id="584" w:author="имТ Д" w:date="2017-11-22T23:34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585" w:author="имТ Д" w:date="2017-11-22T23:33:00Z">
              <w:r w:rsidRPr="004621FD">
                <w:t xml:space="preserve">Светилен Крестобогородичен дня </w:t>
              </w:r>
            </w:ins>
            <w:ins w:id="586" w:author="имТ Д" w:date="2018-05-25T10:36:00Z">
              <w:r w:rsidR="00A540DE">
                <w:t>Седмицы</w:t>
              </w:r>
            </w:ins>
            <w:ins w:id="587" w:author="имТ Д" w:date="2017-11-22T23:33:00Z">
              <w:r w:rsidRPr="004621FD">
                <w:t>.</w:t>
              </w:r>
            </w:ins>
          </w:p>
          <w:p w14:paraId="49902E03" w14:textId="082D63B5" w:rsidR="004621FD" w:rsidRPr="004621FD" w:rsidRDefault="004621FD" w:rsidP="0046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88" w:author="имТ Д" w:date="2017-11-22T23:33:00Z"/>
              </w:rPr>
            </w:pPr>
            <w:ins w:id="589" w:author="имТ Д" w:date="2017-11-22T23:34:00Z">
              <w:r w:rsidRPr="004621FD">
                <w:t>Б. Иначе</w:t>
              </w:r>
            </w:ins>
          </w:p>
          <w:p w14:paraId="644333E7" w14:textId="7DDBCF5F" w:rsidR="004621FD" w:rsidRPr="004621FD" w:rsidRDefault="004621F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90" w:author="имТ Д" w:date="2017-11-22T23:28:00Z"/>
              </w:rPr>
              <w:pPrChange w:id="591" w:author="имТ Д" w:date="2017-11-22T23:34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592" w:author="имТ Д" w:date="2017-11-22T23:33:00Z">
              <w:r w:rsidRPr="004621FD">
                <w:t xml:space="preserve">Светилен Богородичен дня </w:t>
              </w:r>
            </w:ins>
            <w:ins w:id="593" w:author="имТ Д" w:date="2018-05-25T10:36:00Z">
              <w:r w:rsidR="00A540DE">
                <w:t>Седмицы</w:t>
              </w:r>
            </w:ins>
            <w:ins w:id="594" w:author="имТ Д" w:date="2017-11-22T23:32:00Z">
              <w:r w:rsidRPr="004621FD">
                <w:t>.</w:t>
              </w:r>
            </w:ins>
          </w:p>
        </w:tc>
        <w:tc>
          <w:tcPr>
            <w:tcW w:w="1782" w:type="dxa"/>
          </w:tcPr>
          <w:p w14:paraId="012B08BA" w14:textId="77777777" w:rsidR="004621FD" w:rsidRPr="004621FD" w:rsidRDefault="004621FD" w:rsidP="00A54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95" w:author="имТ Д" w:date="2017-11-22T23:28:00Z"/>
                <w:highlight w:val="yellow"/>
                <w:rPrChange w:id="596" w:author="имТ Д" w:date="2017-11-22T23:29:00Z">
                  <w:rPr>
                    <w:ins w:id="597" w:author="имТ Д" w:date="2017-11-22T23:28:00Z"/>
                  </w:rPr>
                </w:rPrChange>
              </w:rPr>
            </w:pPr>
          </w:p>
        </w:tc>
        <w:tc>
          <w:tcPr>
            <w:tcW w:w="0" w:type="dxa"/>
          </w:tcPr>
          <w:p w14:paraId="25FED0A8" w14:textId="60D57E48" w:rsidR="004621FD" w:rsidRPr="004621FD" w:rsidRDefault="004621FD" w:rsidP="00A54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98" w:author="имТ Д" w:date="2017-11-22T23:28:00Z"/>
                <w:highlight w:val="yellow"/>
              </w:rPr>
            </w:pPr>
          </w:p>
        </w:tc>
      </w:tr>
      <w:tr w:rsidR="004621FD" w14:paraId="1D633262" w14:textId="77777777" w:rsidTr="00A540DE">
        <w:trPr>
          <w:ins w:id="599" w:author="имТ Д" w:date="2017-11-22T23:2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</w:tcPr>
          <w:p w14:paraId="3D78E93E" w14:textId="77777777" w:rsidR="004621FD" w:rsidRDefault="004621FD" w:rsidP="00A540DE">
            <w:pPr>
              <w:rPr>
                <w:ins w:id="600" w:author="имТ Д" w:date="2017-11-22T23:28:00Z"/>
              </w:rPr>
            </w:pPr>
            <w:ins w:id="601" w:author="имТ Д" w:date="2017-11-22T23:28:00Z">
              <w:r w:rsidRPr="004621FD">
                <w:rPr>
                  <w:rPrChange w:id="602" w:author="имТ Д" w:date="2017-11-22T23:33:00Z">
                    <w:rPr>
                      <w:lang w:val="en-US"/>
                    </w:rPr>
                  </w:rPrChange>
                </w:rPr>
                <w:t>3</w:t>
              </w:r>
              <w:r>
                <w:t>.</w:t>
              </w:r>
            </w:ins>
          </w:p>
        </w:tc>
        <w:tc>
          <w:tcPr>
            <w:tcW w:w="3660" w:type="dxa"/>
          </w:tcPr>
          <w:p w14:paraId="6298BC53" w14:textId="77777777" w:rsidR="004621FD" w:rsidRPr="004621FD" w:rsidRDefault="004621FD" w:rsidP="00A54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03" w:author="имТ Д" w:date="2017-11-22T23:28:00Z"/>
                <w:b/>
              </w:rPr>
            </w:pPr>
            <w:ins w:id="604" w:author="имТ Д" w:date="2017-11-22T23:28:00Z">
              <w:r w:rsidRPr="004621FD">
                <w:rPr>
                  <w:b/>
                </w:rPr>
                <w:t>При одном святом</w:t>
              </w:r>
            </w:ins>
          </w:p>
        </w:tc>
        <w:tc>
          <w:tcPr>
            <w:tcW w:w="6738" w:type="dxa"/>
          </w:tcPr>
          <w:p w14:paraId="3E28CFB1" w14:textId="4591E3FB" w:rsidR="004621FD" w:rsidRDefault="004621FD" w:rsidP="0046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05" w:author="имТ Д" w:date="2018-05-16T22:41:00Z"/>
              </w:rPr>
            </w:pPr>
            <w:ins w:id="606" w:author="имТ Д" w:date="2017-11-22T23:34:00Z">
              <w:r w:rsidRPr="004621FD">
                <w:t>Светилен дня Октоиха</w:t>
              </w:r>
            </w:ins>
            <w:ins w:id="607" w:author="имТ Д" w:date="2018-05-16T22:44:00Z">
              <w:r w:rsidR="00317E93">
                <w:t xml:space="preserve"> (в четверг два)</w:t>
              </w:r>
            </w:ins>
            <w:ins w:id="608" w:author="имТ Д" w:date="2017-11-22T23:34:00Z">
              <w:r w:rsidRPr="004621FD">
                <w:t>.</w:t>
              </w:r>
            </w:ins>
          </w:p>
          <w:p w14:paraId="673D391A" w14:textId="1196162C" w:rsidR="004A1ACB" w:rsidRDefault="004A1ACB" w:rsidP="0046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09" w:author="имТ Д" w:date="2018-05-16T22:42:00Z"/>
              </w:rPr>
            </w:pPr>
            <w:ins w:id="610" w:author="имТ Д" w:date="2018-05-16T22:42:00Z">
              <w:r>
                <w:t>А. Е</w:t>
              </w:r>
              <w:r w:rsidRPr="004621FD">
                <w:t>сли имеется</w:t>
              </w:r>
              <w:r>
                <w:t xml:space="preserve"> Минеи1</w:t>
              </w:r>
            </w:ins>
          </w:p>
          <w:p w14:paraId="0B13505E" w14:textId="77777777" w:rsidR="004A1ACB" w:rsidRPr="004621FD" w:rsidRDefault="004A1ACB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11" w:author="имТ Д" w:date="2018-05-16T22:42:00Z"/>
                <w:b/>
              </w:rPr>
              <w:pPrChange w:id="612" w:author="имТ Д" w:date="2018-05-16T22:4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613" w:author="имТ Д" w:date="2018-05-16T22:42:00Z">
              <w:r w:rsidRPr="004621FD">
                <w:rPr>
                  <w:b/>
                </w:rPr>
                <w:t>Слава:</w:t>
              </w:r>
            </w:ins>
          </w:p>
          <w:p w14:paraId="7EFEE72F" w14:textId="1F04104D" w:rsidR="004A1ACB" w:rsidRPr="004621FD" w:rsidRDefault="004A1ACB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14" w:author="имТ Д" w:date="2018-05-16T22:42:00Z"/>
              </w:rPr>
              <w:pPrChange w:id="615" w:author="имТ Д" w:date="2018-05-16T22:4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616" w:author="имТ Д" w:date="2018-05-16T22:42:00Z">
              <w:r w:rsidRPr="004621FD">
                <w:t>Минеи1.</w:t>
              </w:r>
            </w:ins>
          </w:p>
          <w:p w14:paraId="13F7E964" w14:textId="77777777" w:rsidR="004A1ACB" w:rsidRPr="004621FD" w:rsidRDefault="004A1ACB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17" w:author="имТ Д" w:date="2018-05-16T22:42:00Z"/>
                <w:b/>
              </w:rPr>
              <w:pPrChange w:id="618" w:author="имТ Д" w:date="2018-05-16T22:4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619" w:author="имТ Д" w:date="2018-05-16T22:42:00Z">
              <w:r w:rsidRPr="004621FD">
                <w:rPr>
                  <w:b/>
                </w:rPr>
                <w:t>И ныне:</w:t>
              </w:r>
            </w:ins>
          </w:p>
          <w:p w14:paraId="591CD6C6" w14:textId="2DD2B18B" w:rsidR="004A1ACB" w:rsidRPr="004621FD" w:rsidRDefault="004A1ACB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20" w:author="имТ Д" w:date="2018-05-16T22:42:00Z"/>
              </w:rPr>
              <w:pPrChange w:id="621" w:author="имТ Д" w:date="2018-05-16T22:4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622" w:author="имТ Д" w:date="2018-05-16T22:42:00Z">
              <w:r w:rsidRPr="004621FD">
                <w:t>А</w:t>
              </w:r>
            </w:ins>
            <w:ins w:id="623" w:author="имТ Д" w:date="2018-05-16T22:43:00Z">
              <w:r>
                <w:t>а</w:t>
              </w:r>
            </w:ins>
            <w:ins w:id="624" w:author="имТ Д" w:date="2018-05-16T22:42:00Z">
              <w:r w:rsidRPr="004621FD">
                <w:t>. Если среда или пятница</w:t>
              </w:r>
            </w:ins>
          </w:p>
          <w:p w14:paraId="4268415F" w14:textId="77777777" w:rsidR="004A1ACB" w:rsidRPr="004621FD" w:rsidRDefault="004A1AC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25" w:author="имТ Д" w:date="2018-05-16T22:42:00Z"/>
              </w:rPr>
              <w:pPrChange w:id="626" w:author="имТ Д" w:date="2018-05-16T22:42:00Z">
                <w:pPr>
                  <w:ind w:left="708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627" w:author="имТ Д" w:date="2018-05-16T22:42:00Z">
              <w:r w:rsidRPr="004621FD">
                <w:t>Светилен Крестобогородичен дня Октоиха.</w:t>
              </w:r>
            </w:ins>
          </w:p>
          <w:p w14:paraId="34A0B261" w14:textId="09AEC1AA" w:rsidR="004A1ACB" w:rsidRPr="004621FD" w:rsidRDefault="004A1ACB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28" w:author="имТ Д" w:date="2018-05-16T22:42:00Z"/>
              </w:rPr>
              <w:pPrChange w:id="629" w:author="имТ Д" w:date="2018-05-16T22:4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630" w:author="имТ Д" w:date="2018-05-16T22:42:00Z">
              <w:r>
                <w:t>А</w:t>
              </w:r>
            </w:ins>
            <w:ins w:id="631" w:author="имТ Д" w:date="2018-05-16T22:43:00Z">
              <w:r>
                <w:t>б</w:t>
              </w:r>
            </w:ins>
            <w:ins w:id="632" w:author="имТ Д" w:date="2018-05-16T22:42:00Z">
              <w:r w:rsidRPr="004621FD">
                <w:t>. Иначе</w:t>
              </w:r>
            </w:ins>
          </w:p>
          <w:p w14:paraId="45DD474A" w14:textId="10483E8C" w:rsidR="004A1ACB" w:rsidRDefault="004A1ACB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33" w:author="имТ Д" w:date="2018-05-16T22:43:00Z"/>
              </w:rPr>
              <w:pPrChange w:id="634" w:author="имТ Д" w:date="2018-05-16T22:44:00Z">
                <w:pPr>
                  <w:ind w:left="708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635" w:author="имТ Д" w:date="2018-05-16T22:42:00Z">
              <w:r w:rsidRPr="004621FD">
                <w:t>Богородичен Минеи1.</w:t>
              </w:r>
            </w:ins>
          </w:p>
          <w:p w14:paraId="3E9445A5" w14:textId="441BD2B4" w:rsidR="004A1ACB" w:rsidRPr="004621FD" w:rsidRDefault="004A1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36" w:author="имТ Д" w:date="2017-11-22T23:34:00Z"/>
              </w:rPr>
            </w:pPr>
            <w:ins w:id="637" w:author="имТ Д" w:date="2018-05-16T22:43:00Z">
              <w:r>
                <w:t>Б. Иначе</w:t>
              </w:r>
            </w:ins>
          </w:p>
          <w:p w14:paraId="1A883E12" w14:textId="4F436BA8" w:rsidR="004621FD" w:rsidRDefault="004621F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38" w:author="имТ Д" w:date="2018-05-16T22:43:00Z"/>
                <w:b/>
              </w:rPr>
              <w:pPrChange w:id="639" w:author="имТ Д" w:date="2018-05-16T22:44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640" w:author="имТ Д" w:date="2017-11-22T23:35:00Z">
              <w:r w:rsidRPr="004621FD">
                <w:rPr>
                  <w:b/>
                </w:rPr>
                <w:t>Слава</w:t>
              </w:r>
            </w:ins>
            <w:ins w:id="641" w:author="имТ Д" w:date="2018-05-16T22:43:00Z">
              <w:r w:rsidR="004A1ACB">
                <w:rPr>
                  <w:b/>
                </w:rPr>
                <w:t xml:space="preserve"> и</w:t>
              </w:r>
            </w:ins>
            <w:ins w:id="642" w:author="имТ Д" w:date="2017-11-22T23:35:00Z">
              <w:r w:rsidRPr="004621FD">
                <w:rPr>
                  <w:b/>
                </w:rPr>
                <w:t xml:space="preserve"> ныне:</w:t>
              </w:r>
            </w:ins>
          </w:p>
          <w:p w14:paraId="187D9CF6" w14:textId="31D09874" w:rsidR="004621FD" w:rsidRPr="004A1ACB" w:rsidRDefault="004A1ACB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43" w:author="имТ Д" w:date="2017-11-22T23:28:00Z"/>
                <w:b/>
                <w:rPrChange w:id="644" w:author="имТ Д" w:date="2018-05-16T22:44:00Z">
                  <w:rPr>
                    <w:ins w:id="645" w:author="имТ Д" w:date="2017-11-22T23:28:00Z"/>
                  </w:rPr>
                </w:rPrChange>
              </w:rPr>
              <w:pPrChange w:id="646" w:author="имТ Д" w:date="2018-05-16T22:44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647" w:author="имТ Д" w:date="2018-05-16T22:43:00Z">
              <w:r w:rsidRPr="004621FD">
                <w:t>Богородичен</w:t>
              </w:r>
            </w:ins>
            <w:ins w:id="648" w:author="имТ Д" w:date="2018-05-16T22:44:00Z">
              <w:r>
                <w:t>/крестобогородичен</w:t>
              </w:r>
              <w:r w:rsidRPr="004621FD">
                <w:t xml:space="preserve"> дня Октоиха.</w:t>
              </w:r>
            </w:ins>
          </w:p>
        </w:tc>
        <w:tc>
          <w:tcPr>
            <w:tcW w:w="1782" w:type="dxa"/>
          </w:tcPr>
          <w:p w14:paraId="25FB56EB" w14:textId="77777777" w:rsidR="004621FD" w:rsidRPr="004621FD" w:rsidRDefault="004621FD" w:rsidP="00A54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49" w:author="имТ Д" w:date="2017-11-22T23:28:00Z"/>
                <w:highlight w:val="yellow"/>
                <w:rPrChange w:id="650" w:author="имТ Д" w:date="2017-11-22T23:29:00Z">
                  <w:rPr>
                    <w:ins w:id="651" w:author="имТ Д" w:date="2017-11-22T23:28:00Z"/>
                  </w:rPr>
                </w:rPrChange>
              </w:rPr>
            </w:pPr>
          </w:p>
        </w:tc>
        <w:tc>
          <w:tcPr>
            <w:tcW w:w="1786" w:type="dxa"/>
          </w:tcPr>
          <w:p w14:paraId="28E2BC6C" w14:textId="21781592" w:rsidR="004621FD" w:rsidRPr="004621FD" w:rsidRDefault="004621FD" w:rsidP="00A540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52" w:author="имТ Д" w:date="2017-11-22T23:28:00Z"/>
                <w:highlight w:val="yellow"/>
              </w:rPr>
            </w:pPr>
          </w:p>
        </w:tc>
      </w:tr>
    </w:tbl>
    <w:p w14:paraId="7E1BCDA0" w14:textId="51B68377" w:rsidR="00A92FDF" w:rsidRDefault="00A92FDF">
      <w:pPr>
        <w:pStyle w:val="2"/>
        <w:numPr>
          <w:ilvl w:val="1"/>
          <w:numId w:val="15"/>
        </w:numPr>
        <w:spacing w:before="120" w:after="120"/>
        <w:rPr>
          <w:ins w:id="653" w:author="имТ Д" w:date="2017-11-10T16:04:00Z"/>
        </w:rPr>
        <w:pPrChange w:id="654" w:author="имТ Д" w:date="2017-11-22T23:28:00Z">
          <w:pPr>
            <w:pStyle w:val="2"/>
            <w:numPr>
              <w:ilvl w:val="1"/>
              <w:numId w:val="22"/>
            </w:numPr>
            <w:spacing w:before="120" w:after="120"/>
            <w:ind w:left="792" w:hanging="432"/>
          </w:pPr>
        </w:pPrChange>
      </w:pPr>
      <w:bookmarkStart w:id="655" w:name="_Toc514273644"/>
      <w:r>
        <w:t>Стихиры на хвалитех</w:t>
      </w:r>
      <w:bookmarkEnd w:id="655"/>
    </w:p>
    <w:p w14:paraId="61DE5FD8" w14:textId="4A217DC1" w:rsidR="000D2B79" w:rsidRDefault="000D2B79">
      <w:pPr>
        <w:rPr>
          <w:ins w:id="656" w:author="имТ Д" w:date="2017-11-10T16:04:00Z"/>
        </w:rPr>
        <w:pPrChange w:id="657" w:author="имТ Д" w:date="2017-11-10T16:04:00Z">
          <w:pPr>
            <w:pStyle w:val="2"/>
            <w:numPr>
              <w:ilvl w:val="1"/>
              <w:numId w:val="15"/>
            </w:numPr>
            <w:spacing w:before="120" w:after="120"/>
            <w:ind w:left="792" w:hanging="432"/>
          </w:pPr>
        </w:pPrChange>
      </w:pPr>
      <w:ins w:id="658" w:author="имТ Д" w:date="2017-11-10T16:04:00Z">
        <w:r>
          <w:t>В. Розанов пишет:</w:t>
        </w:r>
      </w:ins>
    </w:p>
    <w:p w14:paraId="01E2249E" w14:textId="7B447D28" w:rsidR="000D2B79" w:rsidRDefault="000D2B79">
      <w:pPr>
        <w:rPr>
          <w:ins w:id="659" w:author="имТ Д" w:date="2017-11-10T16:06:00Z"/>
        </w:rPr>
        <w:pPrChange w:id="660" w:author="имТ Д" w:date="2017-11-10T16:04:00Z">
          <w:pPr>
            <w:pStyle w:val="2"/>
            <w:numPr>
              <w:ilvl w:val="1"/>
              <w:numId w:val="15"/>
            </w:numPr>
            <w:spacing w:before="120" w:after="120"/>
            <w:ind w:left="792" w:hanging="432"/>
          </w:pPr>
        </w:pPrChange>
      </w:pPr>
      <w:ins w:id="661" w:author="имТ Д" w:date="2017-11-10T16:06:00Z">
        <w:r>
          <w:t>«…</w:t>
        </w:r>
      </w:ins>
      <w:ins w:id="662" w:author="имТ Д" w:date="2017-11-10T16:04:00Z">
        <w:r>
          <w:t>Иногда после хвалитных псалмов полагаются хвалитные стихиры святого: но таких стихир у святых, не имеющих праздничного знака, нет</w:t>
        </w:r>
      </w:ins>
      <w:ins w:id="663" w:author="имТ Д" w:date="2017-11-10T16:05:00Z">
        <w:r>
          <w:t>…</w:t>
        </w:r>
      </w:ins>
      <w:ins w:id="664" w:author="имТ Д" w:date="2017-11-10T16:04:00Z">
        <w:r>
          <w:t xml:space="preserve"> а потому</w:t>
        </w:r>
      </w:ins>
      <w:ins w:id="665" w:author="имТ Д" w:date="2017-11-10T16:05:00Z">
        <w:r>
          <w:t xml:space="preserve"> во дни таких святых хвалитные стихиры не поются</w:t>
        </w:r>
      </w:ins>
      <w:ins w:id="666" w:author="имТ Д" w:date="2017-11-10T16:06:00Z">
        <w:r>
          <w:t>…»</w:t>
        </w:r>
        <w:r>
          <w:rPr>
            <w:rStyle w:val="ab"/>
          </w:rPr>
          <w:footnoteReference w:id="14"/>
        </w:r>
      </w:ins>
    </w:p>
    <w:p w14:paraId="0D825FA5" w14:textId="30BE180B" w:rsidR="000D2B79" w:rsidRDefault="000D2B79">
      <w:pPr>
        <w:rPr>
          <w:ins w:id="668" w:author="имТ Д" w:date="2017-11-10T16:05:00Z"/>
        </w:rPr>
        <w:pPrChange w:id="669" w:author="имТ Д" w:date="2017-11-10T16:04:00Z">
          <w:pPr>
            <w:pStyle w:val="2"/>
            <w:numPr>
              <w:ilvl w:val="1"/>
              <w:numId w:val="15"/>
            </w:numPr>
            <w:spacing w:before="120" w:after="120"/>
            <w:ind w:left="792" w:hanging="432"/>
          </w:pPr>
        </w:pPrChange>
      </w:pPr>
      <w:ins w:id="670" w:author="имТ Д" w:date="2017-11-10T16:06:00Z">
        <w:r>
          <w:t>Далее идет краткое перечисление возможных исключений.</w:t>
        </w:r>
      </w:ins>
    </w:p>
    <w:p w14:paraId="6DE03998" w14:textId="6B737F22" w:rsidR="000D2B79" w:rsidRPr="008B71DC" w:rsidRDefault="000D2B79">
      <w:pPr>
        <w:pPrChange w:id="671" w:author="имТ Д" w:date="2017-11-10T16:04:00Z">
          <w:pPr>
            <w:pStyle w:val="2"/>
            <w:numPr>
              <w:ilvl w:val="1"/>
              <w:numId w:val="15"/>
            </w:numPr>
            <w:spacing w:before="120" w:after="120"/>
            <w:ind w:left="792" w:hanging="432"/>
          </w:pPr>
        </w:pPrChange>
      </w:pPr>
      <w:ins w:id="672" w:author="имТ Д" w:date="2017-11-10T16:05:00Z">
        <w:r>
          <w:lastRenderedPageBreak/>
          <w:t xml:space="preserve">На основании этого положим формирование правила </w:t>
        </w:r>
      </w:ins>
      <w:ins w:id="673" w:author="имТ Д" w:date="2017-11-10T16:07:00Z">
        <w:r>
          <w:t>для стихир на хвалитех в правилах для определенного богослужебного дня, определяемого 48-й главой Типикона.</w:t>
        </w:r>
      </w:ins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906"/>
        <w:gridCol w:w="1931"/>
        <w:gridCol w:w="7698"/>
        <w:gridCol w:w="1879"/>
        <w:gridCol w:w="2146"/>
      </w:tblGrid>
      <w:tr w:rsidR="00A92FDF" w:rsidDel="000D2B79" w14:paraId="40FF3084" w14:textId="0596F98F" w:rsidTr="006869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674" w:author="имТ Д" w:date="2017-11-10T16:0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14:paraId="0BAC5BCE" w14:textId="408BDAA7" w:rsidR="00A92FDF" w:rsidDel="000D2B79" w:rsidRDefault="00A92FDF">
            <w:pPr>
              <w:numPr>
                <w:ilvl w:val="0"/>
                <w:numId w:val="15"/>
              </w:numPr>
              <w:rPr>
                <w:del w:id="675" w:author="имТ Д" w:date="2017-11-10T16:03:00Z"/>
              </w:rPr>
              <w:pPrChange w:id="676" w:author="имТ Д" w:date="2017-11-22T23:28:00Z">
                <w:pPr>
                  <w:numPr>
                    <w:numId w:val="22"/>
                  </w:numPr>
                  <w:ind w:left="360" w:hanging="360"/>
                </w:pPr>
              </w:pPrChange>
            </w:pPr>
            <w:del w:id="677" w:author="имТ Д" w:date="2017-11-10T16:03:00Z">
              <w:r w:rsidDel="000D2B79">
                <w:delText>№ п/п</w:delText>
              </w:r>
              <w:bookmarkStart w:id="678" w:name="_Toc514273645"/>
              <w:bookmarkEnd w:id="678"/>
            </w:del>
          </w:p>
        </w:tc>
        <w:tc>
          <w:tcPr>
            <w:tcW w:w="1999" w:type="dxa"/>
          </w:tcPr>
          <w:p w14:paraId="6E4A97DE" w14:textId="2B0B1517" w:rsidR="00A92FDF" w:rsidDel="000D2B79" w:rsidRDefault="00A92FDF">
            <w:pPr>
              <w:numPr>
                <w:ilvl w:val="0"/>
                <w:numId w:val="1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79" w:author="имТ Д" w:date="2017-11-10T16:03:00Z"/>
              </w:rPr>
              <w:pPrChange w:id="680" w:author="имТ Д" w:date="2017-11-22T23:28:00Z">
                <w:pPr>
                  <w:numPr>
                    <w:numId w:val="22"/>
                  </w:numPr>
                  <w:ind w:left="360" w:hanging="36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681" w:author="имТ Д" w:date="2017-11-10T16:03:00Z">
              <w:r w:rsidDel="000D2B79">
                <w:delText>Условие</w:delText>
              </w:r>
              <w:bookmarkStart w:id="682" w:name="_Toc514273646"/>
              <w:bookmarkEnd w:id="682"/>
            </w:del>
          </w:p>
        </w:tc>
        <w:tc>
          <w:tcPr>
            <w:tcW w:w="8302" w:type="dxa"/>
          </w:tcPr>
          <w:p w14:paraId="3EB11C08" w14:textId="7D858AF9" w:rsidR="00A92FDF" w:rsidDel="000D2B79" w:rsidRDefault="00A92FDF">
            <w:pPr>
              <w:numPr>
                <w:ilvl w:val="0"/>
                <w:numId w:val="1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83" w:author="имТ Д" w:date="2017-11-10T16:03:00Z"/>
              </w:rPr>
              <w:pPrChange w:id="684" w:author="имТ Д" w:date="2017-11-22T23:28:00Z">
                <w:pPr>
                  <w:numPr>
                    <w:numId w:val="22"/>
                  </w:numPr>
                  <w:ind w:left="360" w:hanging="36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685" w:author="имТ Д" w:date="2017-11-10T16:03:00Z">
              <w:r w:rsidDel="000D2B79">
                <w:delText>Сценарий</w:delText>
              </w:r>
              <w:bookmarkStart w:id="686" w:name="_Toc514273647"/>
              <w:bookmarkEnd w:id="686"/>
            </w:del>
          </w:p>
        </w:tc>
        <w:tc>
          <w:tcPr>
            <w:tcW w:w="1864" w:type="dxa"/>
          </w:tcPr>
          <w:p w14:paraId="2B8D2677" w14:textId="11083820" w:rsidR="00A92FDF" w:rsidDel="000D2B79" w:rsidRDefault="00A92FDF">
            <w:pPr>
              <w:numPr>
                <w:ilvl w:val="0"/>
                <w:numId w:val="1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87" w:author="имТ Д" w:date="2017-11-10T16:03:00Z"/>
              </w:rPr>
              <w:pPrChange w:id="688" w:author="имТ Д" w:date="2017-11-22T23:28:00Z">
                <w:pPr>
                  <w:numPr>
                    <w:numId w:val="22"/>
                  </w:numPr>
                  <w:ind w:left="360" w:hanging="36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689" w:author="имТ Д" w:date="2017-11-10T16:03:00Z">
              <w:r w:rsidDel="000D2B79">
                <w:delText>Пример для тестирования</w:delText>
              </w:r>
              <w:bookmarkStart w:id="690" w:name="_Toc514273648"/>
              <w:bookmarkEnd w:id="690"/>
            </w:del>
          </w:p>
        </w:tc>
        <w:tc>
          <w:tcPr>
            <w:tcW w:w="1786" w:type="dxa"/>
          </w:tcPr>
          <w:p w14:paraId="6109689D" w14:textId="4259AEE2" w:rsidR="00A92FDF" w:rsidDel="000D2B79" w:rsidRDefault="00A92FDF">
            <w:pPr>
              <w:numPr>
                <w:ilvl w:val="0"/>
                <w:numId w:val="1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691" w:author="имТ Д" w:date="2017-11-10T16:03:00Z"/>
              </w:rPr>
              <w:pPrChange w:id="692" w:author="имТ Д" w:date="2017-11-22T23:28:00Z">
                <w:pPr>
                  <w:numPr>
                    <w:numId w:val="22"/>
                  </w:numPr>
                  <w:ind w:left="360" w:hanging="36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693" w:author="имТ Д" w:date="2017-11-10T16:03:00Z">
              <w:r w:rsidDel="000D2B79">
                <w:delText>Статус</w:delText>
              </w:r>
              <w:bookmarkStart w:id="694" w:name="_Toc514273649"/>
              <w:bookmarkEnd w:id="694"/>
            </w:del>
          </w:p>
        </w:tc>
        <w:bookmarkStart w:id="695" w:name="_Toc514273650"/>
        <w:bookmarkEnd w:id="695"/>
      </w:tr>
      <w:tr w:rsidR="00A92FDF" w:rsidRPr="00A92FDF" w:rsidDel="000D2B79" w14:paraId="6534DDA1" w14:textId="1F76B385" w:rsidTr="006869BD">
        <w:trPr>
          <w:del w:id="696" w:author="имТ Д" w:date="2017-11-10T16:0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14:paraId="18F51DDC" w14:textId="44DBB8BC" w:rsidR="00A92FDF" w:rsidRPr="00A92FDF" w:rsidDel="000D2B79" w:rsidRDefault="00A92FDF">
            <w:pPr>
              <w:numPr>
                <w:ilvl w:val="0"/>
                <w:numId w:val="15"/>
              </w:numPr>
              <w:rPr>
                <w:del w:id="697" w:author="имТ Д" w:date="2017-11-10T16:03:00Z"/>
                <w:highlight w:val="yellow"/>
              </w:rPr>
              <w:pPrChange w:id="698" w:author="имТ Д" w:date="2017-11-22T23:28:00Z">
                <w:pPr>
                  <w:numPr>
                    <w:numId w:val="22"/>
                  </w:numPr>
                  <w:ind w:left="360" w:hanging="360"/>
                </w:pPr>
              </w:pPrChange>
            </w:pPr>
            <w:del w:id="699" w:author="имТ Д" w:date="2017-11-10T16:03:00Z">
              <w:r w:rsidRPr="00976606" w:rsidDel="000D2B79">
                <w:rPr>
                  <w:highlight w:val="yellow"/>
                </w:rPr>
                <w:delText>1</w:delText>
              </w:r>
              <w:r w:rsidRPr="00A92FDF" w:rsidDel="000D2B79">
                <w:rPr>
                  <w:highlight w:val="yellow"/>
                </w:rPr>
                <w:delText>.</w:delText>
              </w:r>
              <w:bookmarkStart w:id="700" w:name="_Toc514273651"/>
              <w:bookmarkEnd w:id="700"/>
            </w:del>
          </w:p>
        </w:tc>
        <w:tc>
          <w:tcPr>
            <w:tcW w:w="1999" w:type="dxa"/>
          </w:tcPr>
          <w:p w14:paraId="0E87359A" w14:textId="218BBB9E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01" w:author="имТ Д" w:date="2017-11-10T16:03:00Z"/>
                <w:b/>
                <w:highlight w:val="yellow"/>
              </w:rPr>
              <w:pPrChange w:id="702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03" w:author="имТ Д" w:date="2017-11-10T16:03:00Z">
              <w:r w:rsidRPr="00A92FDF" w:rsidDel="000D2B79">
                <w:rPr>
                  <w:b/>
                  <w:highlight w:val="yellow"/>
                </w:rPr>
                <w:delText>В субботу</w:delText>
              </w:r>
              <w:bookmarkStart w:id="704" w:name="_Toc514273652"/>
              <w:bookmarkEnd w:id="704"/>
            </w:del>
          </w:p>
        </w:tc>
        <w:tc>
          <w:tcPr>
            <w:tcW w:w="8302" w:type="dxa"/>
          </w:tcPr>
          <w:p w14:paraId="741FFCA8" w14:textId="1347690B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05" w:author="имТ Д" w:date="2017-11-10T16:03:00Z"/>
                <w:highlight w:val="yellow"/>
              </w:rPr>
              <w:pPrChange w:id="706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07" w:author="имТ Д" w:date="2017-11-10T16:03:00Z">
              <w:r w:rsidRPr="00A92FDF" w:rsidDel="000D2B79">
                <w:rPr>
                  <w:highlight w:val="yellow"/>
                </w:rPr>
                <w:delText xml:space="preserve">А. </w:delText>
              </w:r>
              <w:r w:rsidRPr="00A92FDF" w:rsidDel="000D2B79">
                <w:rPr>
                  <w:rStyle w:val="ab"/>
                  <w:highlight w:val="yellow"/>
                </w:rPr>
                <w:footnoteReference w:id="15"/>
              </w:r>
              <w:r w:rsidRPr="00A92FDF" w:rsidDel="000D2B79">
                <w:rPr>
                  <w:highlight w:val="yellow"/>
                </w:rPr>
                <w:delText>При одном святом</w:delText>
              </w:r>
              <w:bookmarkStart w:id="710" w:name="_Toc514273653"/>
              <w:bookmarkEnd w:id="710"/>
            </w:del>
          </w:p>
          <w:p w14:paraId="0A2C9D37" w14:textId="44D0E63B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11" w:author="имТ Д" w:date="2017-11-10T16:03:00Z"/>
                <w:highlight w:val="yellow"/>
              </w:rPr>
              <w:pPrChange w:id="712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13" w:author="имТ Д" w:date="2017-11-10T16:03:00Z">
              <w:r w:rsidRPr="00A92FDF" w:rsidDel="000D2B79">
                <w:rPr>
                  <w:highlight w:val="yellow"/>
                </w:rPr>
                <w:delText>Аа. В храме святого</w:delText>
              </w:r>
              <w:bookmarkStart w:id="714" w:name="_Toc514273654"/>
              <w:bookmarkEnd w:id="714"/>
            </w:del>
          </w:p>
          <w:p w14:paraId="6C97F4E9" w14:textId="05593A62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15" w:author="имТ Д" w:date="2017-11-10T16:03:00Z"/>
                <w:highlight w:val="yellow"/>
              </w:rPr>
              <w:pPrChange w:id="716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17" w:author="имТ Д" w:date="2017-11-10T16:03:00Z">
              <w:r w:rsidRPr="00A92FDF" w:rsidDel="000D2B79">
                <w:rPr>
                  <w:highlight w:val="yellow"/>
                </w:rPr>
                <w:delText>Канон 1-й Минеи – 6 (с ирмосом по 2)</w:delText>
              </w:r>
              <w:bookmarkStart w:id="718" w:name="_Toc514273655"/>
              <w:bookmarkEnd w:id="718"/>
            </w:del>
          </w:p>
          <w:p w14:paraId="1C9B75C0" w14:textId="5CCC1AFD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19" w:author="имТ Д" w:date="2017-11-10T16:03:00Z"/>
                <w:highlight w:val="yellow"/>
              </w:rPr>
              <w:pPrChange w:id="720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21" w:author="имТ Д" w:date="2017-11-10T16:03:00Z">
              <w:r w:rsidRPr="00A92FDF" w:rsidDel="000D2B79">
                <w:rPr>
                  <w:highlight w:val="yellow"/>
                </w:rPr>
                <w:delText>Канон 1-й храма – 4</w:delText>
              </w:r>
              <w:bookmarkStart w:id="722" w:name="_Toc514273656"/>
              <w:bookmarkEnd w:id="722"/>
            </w:del>
          </w:p>
          <w:p w14:paraId="1300F7D5" w14:textId="79EA36CB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23" w:author="имТ Д" w:date="2017-11-10T16:03:00Z"/>
                <w:highlight w:val="yellow"/>
              </w:rPr>
              <w:pPrChange w:id="724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25" w:author="имТ Д" w:date="2017-11-10T16:03:00Z">
              <w:r w:rsidRPr="00A92FDF" w:rsidDel="000D2B79">
                <w:rPr>
                  <w:highlight w:val="yellow"/>
                </w:rPr>
                <w:delText>Канон 1-й Октоиха – 4</w:delText>
              </w:r>
              <w:bookmarkStart w:id="726" w:name="_Toc514273657"/>
              <w:bookmarkEnd w:id="726"/>
            </w:del>
          </w:p>
          <w:p w14:paraId="273058E2" w14:textId="4CF20C42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27" w:author="имТ Д" w:date="2017-11-10T16:03:00Z"/>
                <w:highlight w:val="yellow"/>
              </w:rPr>
              <w:pPrChange w:id="728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29" w:author="имТ Д" w:date="2017-11-10T16:03:00Z">
              <w:r w:rsidRPr="00A92FDF" w:rsidDel="000D2B79">
                <w:rPr>
                  <w:highlight w:val="yellow"/>
                </w:rPr>
                <w:delText>Аб. В храме Христа Спасителя и Богородицы</w:delText>
              </w:r>
              <w:bookmarkStart w:id="730" w:name="_Toc514273658"/>
              <w:bookmarkEnd w:id="730"/>
            </w:del>
          </w:p>
          <w:p w14:paraId="04CE99EA" w14:textId="62B7C05B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31" w:author="имТ Д" w:date="2017-11-10T16:03:00Z"/>
                <w:highlight w:val="yellow"/>
              </w:rPr>
              <w:pPrChange w:id="732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33" w:author="имТ Д" w:date="2017-11-10T16:03:00Z">
              <w:r w:rsidRPr="00A92FDF" w:rsidDel="000D2B79">
                <w:rPr>
                  <w:highlight w:val="yellow"/>
                </w:rPr>
                <w:delText>Канон 1-й храма– 6 (с ирмосом по 2)</w:delText>
              </w:r>
              <w:bookmarkStart w:id="734" w:name="_Toc514273659"/>
              <w:bookmarkEnd w:id="734"/>
            </w:del>
          </w:p>
          <w:p w14:paraId="04F36840" w14:textId="4FBFF842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35" w:author="имТ Д" w:date="2017-11-10T16:03:00Z"/>
                <w:highlight w:val="yellow"/>
              </w:rPr>
              <w:pPrChange w:id="736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37" w:author="имТ Д" w:date="2017-11-10T16:03:00Z">
              <w:r w:rsidRPr="00A92FDF" w:rsidDel="000D2B79">
                <w:rPr>
                  <w:highlight w:val="yellow"/>
                </w:rPr>
                <w:delText>Канон 1-й Минеи – 4</w:delText>
              </w:r>
              <w:bookmarkStart w:id="738" w:name="_Toc514273660"/>
              <w:bookmarkEnd w:id="738"/>
            </w:del>
          </w:p>
          <w:p w14:paraId="08F3023F" w14:textId="31E14983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39" w:author="имТ Д" w:date="2017-11-10T16:03:00Z"/>
                <w:highlight w:val="yellow"/>
              </w:rPr>
              <w:pPrChange w:id="740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41" w:author="имТ Д" w:date="2017-11-10T16:03:00Z">
              <w:r w:rsidRPr="00A92FDF" w:rsidDel="000D2B79">
                <w:rPr>
                  <w:highlight w:val="yellow"/>
                </w:rPr>
                <w:delText>Канон 1-й Октоиха – 4</w:delText>
              </w:r>
              <w:bookmarkStart w:id="742" w:name="_Toc514273661"/>
              <w:bookmarkEnd w:id="742"/>
            </w:del>
          </w:p>
          <w:p w14:paraId="6DA9D7B1" w14:textId="01DCFD4F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43" w:author="имТ Д" w:date="2017-11-10T16:03:00Z"/>
                <w:highlight w:val="yellow"/>
              </w:rPr>
              <w:pPrChange w:id="744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45" w:author="имТ Д" w:date="2017-11-10T16:03:00Z">
              <w:r w:rsidRPr="00A92FDF" w:rsidDel="000D2B79">
                <w:rPr>
                  <w:highlight w:val="yellow"/>
                </w:rPr>
                <w:delText>Ав. В храме Воскресения Христова</w:delText>
              </w:r>
              <w:r w:rsidRPr="00A92FDF" w:rsidDel="000D2B79">
                <w:rPr>
                  <w:rStyle w:val="ab"/>
                  <w:highlight w:val="yellow"/>
                </w:rPr>
                <w:footnoteReference w:id="16"/>
              </w:r>
              <w:bookmarkStart w:id="748" w:name="_Toc514273662"/>
              <w:bookmarkEnd w:id="748"/>
            </w:del>
          </w:p>
          <w:p w14:paraId="27C492F8" w14:textId="780D33C9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49" w:author="имТ Д" w:date="2017-11-10T16:03:00Z"/>
                <w:highlight w:val="yellow"/>
              </w:rPr>
              <w:pPrChange w:id="750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51" w:author="имТ Д" w:date="2017-11-10T16:03:00Z">
              <w:r w:rsidRPr="00A92FDF" w:rsidDel="000D2B79">
                <w:rPr>
                  <w:highlight w:val="yellow"/>
                </w:rPr>
                <w:delText>Канон 1-й воскресный текущего гласа– 4 (с ирмосом по 2)</w:delText>
              </w:r>
              <w:bookmarkStart w:id="752" w:name="_Toc514273663"/>
              <w:bookmarkEnd w:id="752"/>
            </w:del>
          </w:p>
          <w:p w14:paraId="3B46FCB3" w14:textId="6DCDF0EB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53" w:author="имТ Д" w:date="2017-11-10T16:03:00Z"/>
                <w:highlight w:val="yellow"/>
              </w:rPr>
              <w:pPrChange w:id="754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55" w:author="имТ Д" w:date="2017-11-10T16:03:00Z">
              <w:r w:rsidRPr="00A92FDF" w:rsidDel="000D2B79">
                <w:rPr>
                  <w:highlight w:val="yellow"/>
                </w:rPr>
                <w:delText>Канон 2-й воскресный текущего гласа– 1</w:delText>
              </w:r>
              <w:bookmarkStart w:id="756" w:name="_Toc514273664"/>
              <w:bookmarkEnd w:id="756"/>
            </w:del>
          </w:p>
          <w:p w14:paraId="2D59393E" w14:textId="3B4731FD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57" w:author="имТ Д" w:date="2017-11-10T16:03:00Z"/>
                <w:highlight w:val="yellow"/>
              </w:rPr>
              <w:pPrChange w:id="758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59" w:author="имТ Д" w:date="2017-11-10T16:03:00Z">
              <w:r w:rsidRPr="00A92FDF" w:rsidDel="000D2B79">
                <w:rPr>
                  <w:highlight w:val="yellow"/>
                </w:rPr>
                <w:delText>Канон 3-й воскресный текущего гласа– 1</w:delText>
              </w:r>
              <w:bookmarkStart w:id="760" w:name="_Toc514273665"/>
              <w:bookmarkEnd w:id="760"/>
            </w:del>
          </w:p>
          <w:p w14:paraId="52F5CDAC" w14:textId="2B350EBD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61" w:author="имТ Д" w:date="2017-11-10T16:03:00Z"/>
                <w:highlight w:val="yellow"/>
              </w:rPr>
              <w:pPrChange w:id="762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63" w:author="имТ Д" w:date="2017-11-10T16:03:00Z">
              <w:r w:rsidRPr="00A92FDF" w:rsidDel="000D2B79">
                <w:rPr>
                  <w:highlight w:val="yellow"/>
                </w:rPr>
                <w:delText>Канон Минеи1 – 4</w:delText>
              </w:r>
              <w:bookmarkStart w:id="764" w:name="_Toc514273666"/>
              <w:bookmarkEnd w:id="764"/>
            </w:del>
          </w:p>
          <w:p w14:paraId="3AE02AA2" w14:textId="1D8FD1B6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65" w:author="имТ Д" w:date="2017-11-10T16:03:00Z"/>
                <w:highlight w:val="yellow"/>
              </w:rPr>
              <w:pPrChange w:id="766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67" w:author="имТ Д" w:date="2017-11-10T16:03:00Z">
              <w:r w:rsidRPr="00A92FDF" w:rsidDel="000D2B79">
                <w:rPr>
                  <w:highlight w:val="yellow"/>
                </w:rPr>
                <w:delText>Канон Октоиха1 – 4</w:delText>
              </w:r>
              <w:bookmarkStart w:id="768" w:name="_Toc514273667"/>
              <w:bookmarkEnd w:id="768"/>
            </w:del>
          </w:p>
          <w:p w14:paraId="44D058F3" w14:textId="71E5FC0A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69" w:author="имТ Д" w:date="2017-11-10T16:03:00Z"/>
                <w:highlight w:val="yellow"/>
              </w:rPr>
              <w:pPrChange w:id="770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71" w:author="имТ Д" w:date="2017-11-10T16:03:00Z">
              <w:r w:rsidRPr="00A92FDF" w:rsidDel="000D2B79">
                <w:rPr>
                  <w:highlight w:val="yellow"/>
                </w:rPr>
                <w:delText>Б. При двух святых</w:delText>
              </w:r>
              <w:r w:rsidRPr="00A92FDF" w:rsidDel="000D2B79">
                <w:rPr>
                  <w:rStyle w:val="ab"/>
                  <w:highlight w:val="yellow"/>
                </w:rPr>
                <w:footnoteReference w:id="17"/>
              </w:r>
              <w:bookmarkStart w:id="774" w:name="_Toc514273668"/>
              <w:bookmarkEnd w:id="774"/>
            </w:del>
          </w:p>
          <w:p w14:paraId="07F142CA" w14:textId="4F6BEAA2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75" w:author="имТ Д" w:date="2017-11-10T16:03:00Z"/>
                <w:highlight w:val="yellow"/>
              </w:rPr>
              <w:pPrChange w:id="776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77" w:author="имТ Д" w:date="2017-11-10T16:03:00Z">
              <w:r w:rsidRPr="00A92FDF" w:rsidDel="000D2B79">
                <w:rPr>
                  <w:highlight w:val="yellow"/>
                </w:rPr>
                <w:delText>Ба. В храме святого</w:delText>
              </w:r>
              <w:bookmarkStart w:id="778" w:name="_Toc514273669"/>
              <w:bookmarkEnd w:id="778"/>
            </w:del>
          </w:p>
          <w:p w14:paraId="4D9BF10F" w14:textId="1A2837B9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79" w:author="имТ Д" w:date="2017-11-10T16:03:00Z"/>
                <w:highlight w:val="yellow"/>
              </w:rPr>
              <w:pPrChange w:id="780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81" w:author="имТ Д" w:date="2017-11-10T16:03:00Z">
              <w:r w:rsidRPr="00A92FDF" w:rsidDel="000D2B79">
                <w:rPr>
                  <w:highlight w:val="yellow"/>
                </w:rPr>
                <w:delText>Канон 1-й Минеи1 – 6 (с ирмосом по 2)</w:delText>
              </w:r>
              <w:bookmarkStart w:id="782" w:name="_Toc514273670"/>
              <w:bookmarkEnd w:id="782"/>
            </w:del>
          </w:p>
          <w:p w14:paraId="727BB6B2" w14:textId="3D1AAA17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83" w:author="имТ Д" w:date="2017-11-10T16:03:00Z"/>
                <w:highlight w:val="yellow"/>
              </w:rPr>
              <w:pPrChange w:id="784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85" w:author="имТ Д" w:date="2017-11-10T16:03:00Z">
              <w:r w:rsidRPr="00A92FDF" w:rsidDel="000D2B79">
                <w:rPr>
                  <w:highlight w:val="yellow"/>
                </w:rPr>
                <w:delText>Канон 1-й Минеи2 – 4</w:delText>
              </w:r>
              <w:bookmarkStart w:id="786" w:name="_Toc514273671"/>
              <w:bookmarkEnd w:id="786"/>
            </w:del>
          </w:p>
          <w:p w14:paraId="0F1CBA3C" w14:textId="5A186D14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87" w:author="имТ Д" w:date="2017-11-10T16:03:00Z"/>
                <w:highlight w:val="yellow"/>
              </w:rPr>
              <w:pPrChange w:id="788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89" w:author="имТ Д" w:date="2017-11-10T16:03:00Z">
              <w:r w:rsidRPr="00A92FDF" w:rsidDel="000D2B79">
                <w:rPr>
                  <w:highlight w:val="yellow"/>
                </w:rPr>
                <w:delText>Канон 1-й Октоиха – 4</w:delText>
              </w:r>
              <w:bookmarkStart w:id="790" w:name="_Toc514273672"/>
              <w:bookmarkEnd w:id="790"/>
            </w:del>
          </w:p>
          <w:p w14:paraId="5C21551B" w14:textId="62B50738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91" w:author="имТ Д" w:date="2017-11-10T16:03:00Z"/>
                <w:highlight w:val="yellow"/>
              </w:rPr>
              <w:pPrChange w:id="792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93" w:author="имТ Д" w:date="2017-11-10T16:03:00Z">
              <w:r w:rsidRPr="00A92FDF" w:rsidDel="000D2B79">
                <w:rPr>
                  <w:highlight w:val="yellow"/>
                </w:rPr>
                <w:delText>Бб. В храме Христа Спасителя и Богородицы</w:delText>
              </w:r>
              <w:bookmarkStart w:id="794" w:name="_Toc514273673"/>
              <w:bookmarkEnd w:id="794"/>
            </w:del>
          </w:p>
          <w:p w14:paraId="05CAC753" w14:textId="4D69027A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95" w:author="имТ Д" w:date="2017-11-10T16:03:00Z"/>
                <w:highlight w:val="yellow"/>
              </w:rPr>
              <w:pPrChange w:id="796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97" w:author="имТ Д" w:date="2017-11-10T16:03:00Z">
              <w:r w:rsidRPr="00A92FDF" w:rsidDel="000D2B79">
                <w:rPr>
                  <w:highlight w:val="yellow"/>
                </w:rPr>
                <w:delText>Канон 1-й храма– 4 (с ирмосом по 2)</w:delText>
              </w:r>
              <w:bookmarkStart w:id="798" w:name="_Toc514273674"/>
              <w:bookmarkEnd w:id="798"/>
            </w:del>
          </w:p>
          <w:p w14:paraId="4F4D7ED0" w14:textId="639C7D0F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99" w:author="имТ Д" w:date="2017-11-10T16:03:00Z"/>
                <w:highlight w:val="yellow"/>
              </w:rPr>
              <w:pPrChange w:id="800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01" w:author="имТ Д" w:date="2017-11-10T16:03:00Z">
              <w:r w:rsidRPr="00A92FDF" w:rsidDel="000D2B79">
                <w:rPr>
                  <w:highlight w:val="yellow"/>
                </w:rPr>
                <w:delText>Канон 1-й Минеи1 – 3</w:delText>
              </w:r>
              <w:bookmarkStart w:id="802" w:name="_Toc514273675"/>
              <w:bookmarkEnd w:id="802"/>
            </w:del>
          </w:p>
          <w:p w14:paraId="6B06CC39" w14:textId="333F6B34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03" w:author="имТ Д" w:date="2017-11-10T16:03:00Z"/>
                <w:highlight w:val="yellow"/>
              </w:rPr>
              <w:pPrChange w:id="804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05" w:author="имТ Д" w:date="2017-11-10T16:03:00Z">
              <w:r w:rsidRPr="00A92FDF" w:rsidDel="000D2B79">
                <w:rPr>
                  <w:highlight w:val="yellow"/>
                </w:rPr>
                <w:delText>Канон 1-й Минеи2 – 3</w:delText>
              </w:r>
              <w:bookmarkStart w:id="806" w:name="_Toc514273676"/>
              <w:bookmarkEnd w:id="806"/>
            </w:del>
          </w:p>
          <w:p w14:paraId="7ED59EAA" w14:textId="65DBADD4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07" w:author="имТ Д" w:date="2017-11-10T16:03:00Z"/>
                <w:highlight w:val="yellow"/>
              </w:rPr>
              <w:pPrChange w:id="808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09" w:author="имТ Д" w:date="2017-11-10T16:03:00Z">
              <w:r w:rsidRPr="00A92FDF" w:rsidDel="000D2B79">
                <w:rPr>
                  <w:highlight w:val="yellow"/>
                </w:rPr>
                <w:delText>Канон 1-й Октоиха – 4</w:delText>
              </w:r>
              <w:bookmarkStart w:id="810" w:name="_Toc514273677"/>
              <w:bookmarkEnd w:id="810"/>
            </w:del>
          </w:p>
          <w:p w14:paraId="6434D89E" w14:textId="5704C778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11" w:author="имТ Д" w:date="2017-11-10T16:03:00Z"/>
                <w:highlight w:val="yellow"/>
              </w:rPr>
              <w:pPrChange w:id="812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13" w:author="имТ Д" w:date="2017-11-10T16:03:00Z">
              <w:r w:rsidRPr="00A92FDF" w:rsidDel="000D2B79">
                <w:rPr>
                  <w:highlight w:val="yellow"/>
                </w:rPr>
                <w:delText>Бв. В храме Воскресения Христова</w:delText>
              </w:r>
              <w:bookmarkStart w:id="814" w:name="_Toc514273678"/>
              <w:bookmarkEnd w:id="814"/>
            </w:del>
          </w:p>
          <w:p w14:paraId="5A66FEC9" w14:textId="5C12CE90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15" w:author="имТ Д" w:date="2017-11-10T16:03:00Z"/>
                <w:highlight w:val="yellow"/>
              </w:rPr>
              <w:pPrChange w:id="816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17" w:author="имТ Д" w:date="2017-11-10T16:03:00Z">
              <w:r w:rsidRPr="00A92FDF" w:rsidDel="000D2B79">
                <w:rPr>
                  <w:highlight w:val="yellow"/>
                </w:rPr>
                <w:delText>Канон 1-й воскресный текущего гласа– 4 (с ирмосом по 1)</w:delText>
              </w:r>
              <w:bookmarkStart w:id="818" w:name="_Toc514273679"/>
              <w:bookmarkEnd w:id="818"/>
            </w:del>
          </w:p>
          <w:p w14:paraId="3C49599C" w14:textId="747FBE48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19" w:author="имТ Д" w:date="2017-11-10T16:03:00Z"/>
                <w:highlight w:val="yellow"/>
              </w:rPr>
              <w:pPrChange w:id="820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21" w:author="имТ Д" w:date="2017-11-10T16:03:00Z">
              <w:r w:rsidRPr="00A92FDF" w:rsidDel="000D2B79">
                <w:rPr>
                  <w:highlight w:val="yellow"/>
                </w:rPr>
                <w:delText>Канон 1-й Минеи1 – 3</w:delText>
              </w:r>
              <w:bookmarkStart w:id="822" w:name="_Toc514273680"/>
              <w:bookmarkEnd w:id="822"/>
            </w:del>
          </w:p>
          <w:p w14:paraId="64FF816C" w14:textId="030579EA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23" w:author="имТ Д" w:date="2017-11-10T16:03:00Z"/>
                <w:highlight w:val="yellow"/>
              </w:rPr>
              <w:pPrChange w:id="824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25" w:author="имТ Д" w:date="2017-11-10T16:03:00Z">
              <w:r w:rsidRPr="00A92FDF" w:rsidDel="000D2B79">
                <w:rPr>
                  <w:highlight w:val="yellow"/>
                </w:rPr>
                <w:delText>Канон 1-й Минеи2 – 3</w:delText>
              </w:r>
              <w:bookmarkStart w:id="826" w:name="_Toc514273681"/>
              <w:bookmarkEnd w:id="826"/>
            </w:del>
          </w:p>
          <w:p w14:paraId="3914FE93" w14:textId="4596E02D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27" w:author="имТ Д" w:date="2017-11-10T16:03:00Z"/>
                <w:highlight w:val="yellow"/>
              </w:rPr>
              <w:pPrChange w:id="828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29" w:author="имТ Д" w:date="2017-11-10T16:03:00Z">
              <w:r w:rsidRPr="00A92FDF" w:rsidDel="000D2B79">
                <w:rPr>
                  <w:highlight w:val="yellow"/>
                </w:rPr>
                <w:delText>Канон Октоиха1 – 4</w:delText>
              </w:r>
              <w:bookmarkStart w:id="830" w:name="_Toc514273682"/>
              <w:bookmarkEnd w:id="830"/>
            </w:del>
          </w:p>
          <w:p w14:paraId="75772E48" w14:textId="3B48EDC6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31" w:author="имТ Д" w:date="2017-11-10T16:03:00Z"/>
                <w:highlight w:val="yellow"/>
              </w:rPr>
              <w:pPrChange w:id="832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33" w:author="имТ Д" w:date="2017-11-10T16:03:00Z">
              <w:r w:rsidRPr="00A92FDF" w:rsidDel="000D2B79">
                <w:rPr>
                  <w:highlight w:val="yellow"/>
                </w:rPr>
                <w:delText>В. В пред/попразднество</w:delText>
              </w:r>
              <w:r w:rsidRPr="00A92FDF" w:rsidDel="000D2B79">
                <w:rPr>
                  <w:rStyle w:val="ab"/>
                  <w:highlight w:val="yellow"/>
                </w:rPr>
                <w:footnoteReference w:id="18"/>
              </w:r>
              <w:bookmarkStart w:id="836" w:name="_Toc514273683"/>
              <w:bookmarkEnd w:id="836"/>
            </w:del>
          </w:p>
          <w:p w14:paraId="78377B09" w14:textId="6B711663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37" w:author="имТ Д" w:date="2017-11-10T16:03:00Z"/>
                <w:highlight w:val="yellow"/>
              </w:rPr>
              <w:pPrChange w:id="838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39" w:author="имТ Д" w:date="2017-11-10T16:03:00Z">
              <w:r w:rsidRPr="00A92FDF" w:rsidDel="000D2B79">
                <w:rPr>
                  <w:highlight w:val="yellow"/>
                </w:rPr>
                <w:delText>Канон 1-й Минеи праздника – 6 (с ирмосом по 2)</w:delText>
              </w:r>
              <w:bookmarkStart w:id="840" w:name="_Toc514273684"/>
              <w:bookmarkEnd w:id="840"/>
            </w:del>
          </w:p>
          <w:p w14:paraId="03780448" w14:textId="57D9FFE5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41" w:author="имТ Д" w:date="2017-11-10T16:03:00Z"/>
                <w:highlight w:val="yellow"/>
              </w:rPr>
              <w:pPrChange w:id="842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43" w:author="имТ Д" w:date="2017-11-10T16:03:00Z">
              <w:r w:rsidRPr="00A92FDF" w:rsidDel="000D2B79">
                <w:rPr>
                  <w:highlight w:val="yellow"/>
                </w:rPr>
                <w:delText>Канон 1-й Минеи1 – 4</w:delText>
              </w:r>
              <w:bookmarkStart w:id="844" w:name="_Toc514273685"/>
              <w:bookmarkEnd w:id="844"/>
            </w:del>
          </w:p>
          <w:p w14:paraId="2E48E2F3" w14:textId="26EAE6FF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45" w:author="имТ Д" w:date="2017-11-10T16:03:00Z"/>
                <w:highlight w:val="yellow"/>
              </w:rPr>
              <w:pPrChange w:id="846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47" w:author="имТ Д" w:date="2017-11-10T16:03:00Z">
              <w:r w:rsidRPr="00A92FDF" w:rsidDel="000D2B79">
                <w:rPr>
                  <w:highlight w:val="yellow"/>
                </w:rPr>
                <w:delText>Канон 1-й Минеи2 – 4</w:delText>
              </w:r>
              <w:bookmarkStart w:id="848" w:name="_Toc514273686"/>
              <w:bookmarkEnd w:id="848"/>
            </w:del>
          </w:p>
        </w:tc>
        <w:tc>
          <w:tcPr>
            <w:tcW w:w="1864" w:type="dxa"/>
          </w:tcPr>
          <w:p w14:paraId="3D373EDF" w14:textId="1CAC83A7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49" w:author="имТ Д" w:date="2017-11-10T16:03:00Z"/>
                <w:highlight w:val="yellow"/>
              </w:rPr>
              <w:pPrChange w:id="850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bookmarkStart w:id="851" w:name="_Toc514273687"/>
            <w:bookmarkEnd w:id="851"/>
          </w:p>
        </w:tc>
        <w:tc>
          <w:tcPr>
            <w:tcW w:w="1786" w:type="dxa"/>
          </w:tcPr>
          <w:p w14:paraId="0B73CC81" w14:textId="32EAF7CE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52" w:author="имТ Д" w:date="2017-11-10T16:03:00Z"/>
                <w:highlight w:val="yellow"/>
              </w:rPr>
              <w:pPrChange w:id="853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54" w:author="имТ Д" w:date="2017-11-10T16:03:00Z">
              <w:r w:rsidRPr="00A92FDF" w:rsidDel="000D2B79">
                <w:rPr>
                  <w:highlight w:val="yellow"/>
                </w:rPr>
                <w:delText xml:space="preserve">Набрано. </w:delText>
              </w:r>
              <w:bookmarkStart w:id="855" w:name="_Toc514273688"/>
              <w:bookmarkEnd w:id="855"/>
            </w:del>
          </w:p>
          <w:p w14:paraId="74791C05" w14:textId="34579833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56" w:author="имТ Д" w:date="2017-11-10T16:03:00Z"/>
                <w:highlight w:val="yellow"/>
              </w:rPr>
              <w:pPrChange w:id="857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58" w:author="имТ Д" w:date="2017-11-10T16:03:00Z">
              <w:r w:rsidRPr="00A92FDF" w:rsidDel="000D2B79">
                <w:rPr>
                  <w:highlight w:val="yellow"/>
                </w:rPr>
                <w:delText>Не протестировано.</w:delText>
              </w:r>
              <w:bookmarkStart w:id="859" w:name="_Toc514273689"/>
              <w:bookmarkEnd w:id="859"/>
            </w:del>
          </w:p>
        </w:tc>
        <w:bookmarkStart w:id="860" w:name="_Toc514273690"/>
        <w:bookmarkEnd w:id="860"/>
      </w:tr>
      <w:tr w:rsidR="00A92FDF" w:rsidRPr="00A92FDF" w:rsidDel="000D2B79" w14:paraId="33C9D435" w14:textId="2303E4E9" w:rsidTr="006869BD">
        <w:trPr>
          <w:del w:id="861" w:author="имТ Д" w:date="2017-11-10T16:0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14:paraId="38276665" w14:textId="365B6AD6" w:rsidR="00A92FDF" w:rsidRPr="00A92FDF" w:rsidDel="000D2B79" w:rsidRDefault="00A92FDF">
            <w:pPr>
              <w:numPr>
                <w:ilvl w:val="0"/>
                <w:numId w:val="15"/>
              </w:numPr>
              <w:rPr>
                <w:del w:id="862" w:author="имТ Д" w:date="2017-11-10T16:03:00Z"/>
                <w:highlight w:val="yellow"/>
              </w:rPr>
              <w:pPrChange w:id="863" w:author="имТ Д" w:date="2017-11-22T23:28:00Z">
                <w:pPr>
                  <w:numPr>
                    <w:numId w:val="22"/>
                  </w:numPr>
                  <w:ind w:left="360" w:hanging="360"/>
                </w:pPr>
              </w:pPrChange>
            </w:pPr>
            <w:del w:id="864" w:author="имТ Д" w:date="2017-11-10T16:03:00Z">
              <w:r w:rsidRPr="00A92FDF" w:rsidDel="000D2B79">
                <w:rPr>
                  <w:highlight w:val="yellow"/>
                </w:rPr>
                <w:delText>2.</w:delText>
              </w:r>
              <w:bookmarkStart w:id="865" w:name="_Toc514273691"/>
              <w:bookmarkEnd w:id="865"/>
            </w:del>
          </w:p>
        </w:tc>
        <w:tc>
          <w:tcPr>
            <w:tcW w:w="1999" w:type="dxa"/>
          </w:tcPr>
          <w:p w14:paraId="5A9002A9" w14:textId="627F0B6B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66" w:author="имТ Д" w:date="2017-11-10T16:03:00Z"/>
                <w:b/>
                <w:highlight w:val="yellow"/>
              </w:rPr>
              <w:pPrChange w:id="867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68" w:author="имТ Д" w:date="2017-11-10T16:03:00Z">
              <w:r w:rsidRPr="00A92FDF" w:rsidDel="000D2B79">
                <w:rPr>
                  <w:b/>
                  <w:highlight w:val="yellow"/>
                </w:rPr>
                <w:delText>При двух святых</w:delText>
              </w:r>
              <w:bookmarkStart w:id="869" w:name="_Toc514273692"/>
              <w:bookmarkEnd w:id="869"/>
            </w:del>
          </w:p>
        </w:tc>
        <w:tc>
          <w:tcPr>
            <w:tcW w:w="8302" w:type="dxa"/>
          </w:tcPr>
          <w:p w14:paraId="61C302A8" w14:textId="17E6E3EF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70" w:author="имТ Д" w:date="2017-11-10T16:03:00Z"/>
                <w:highlight w:val="yellow"/>
              </w:rPr>
              <w:pPrChange w:id="871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72" w:author="имТ Д" w:date="2017-11-10T16:03:00Z">
              <w:r w:rsidRPr="00A92FDF" w:rsidDel="000D2B79">
                <w:rPr>
                  <w:highlight w:val="yellow"/>
                </w:rPr>
                <w:delText>А. В пред/попразднество</w:delText>
              </w:r>
              <w:r w:rsidRPr="00A92FDF" w:rsidDel="000D2B79">
                <w:rPr>
                  <w:rStyle w:val="ab"/>
                  <w:highlight w:val="yellow"/>
                </w:rPr>
                <w:footnoteReference w:id="19"/>
              </w:r>
              <w:bookmarkStart w:id="875" w:name="_Toc514273693"/>
              <w:bookmarkEnd w:id="875"/>
            </w:del>
          </w:p>
          <w:p w14:paraId="1149CB23" w14:textId="45E7ADE1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76" w:author="имТ Д" w:date="2017-11-10T16:03:00Z"/>
                <w:highlight w:val="yellow"/>
              </w:rPr>
              <w:pPrChange w:id="877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78" w:author="имТ Д" w:date="2017-11-10T16:03:00Z">
              <w:r w:rsidRPr="00A92FDF" w:rsidDel="000D2B79">
                <w:rPr>
                  <w:highlight w:val="yellow"/>
                </w:rPr>
                <w:delText>Канон 1-й Минеи праздника – 6 (с ирмосом по 2)</w:delText>
              </w:r>
              <w:bookmarkStart w:id="879" w:name="_Toc514273694"/>
              <w:bookmarkEnd w:id="879"/>
            </w:del>
          </w:p>
          <w:p w14:paraId="5702CAF7" w14:textId="63537708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80" w:author="имТ Д" w:date="2017-11-10T16:03:00Z"/>
                <w:highlight w:val="yellow"/>
              </w:rPr>
              <w:pPrChange w:id="881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82" w:author="имТ Д" w:date="2017-11-10T16:03:00Z">
              <w:r w:rsidRPr="00A92FDF" w:rsidDel="000D2B79">
                <w:rPr>
                  <w:highlight w:val="yellow"/>
                </w:rPr>
                <w:delText>Канон 1-й Минеи1 – 4</w:delText>
              </w:r>
              <w:bookmarkStart w:id="883" w:name="_Toc514273695"/>
              <w:bookmarkEnd w:id="883"/>
            </w:del>
          </w:p>
          <w:p w14:paraId="213149FD" w14:textId="6EC49EA0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84" w:author="имТ Д" w:date="2017-11-10T16:03:00Z"/>
                <w:highlight w:val="yellow"/>
              </w:rPr>
              <w:pPrChange w:id="885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86" w:author="имТ Д" w:date="2017-11-10T16:03:00Z">
              <w:r w:rsidRPr="00A92FDF" w:rsidDel="000D2B79">
                <w:rPr>
                  <w:highlight w:val="yellow"/>
                </w:rPr>
                <w:delText>Канон 1-й Минеи2 – 4</w:delText>
              </w:r>
              <w:bookmarkStart w:id="887" w:name="_Toc514273696"/>
              <w:bookmarkEnd w:id="887"/>
            </w:del>
          </w:p>
          <w:p w14:paraId="7AF023BB" w14:textId="2B6656E8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88" w:author="имТ Д" w:date="2017-11-10T16:03:00Z"/>
                <w:highlight w:val="yellow"/>
              </w:rPr>
              <w:pPrChange w:id="889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90" w:author="имТ Д" w:date="2017-11-10T16:03:00Z">
              <w:r w:rsidRPr="00A92FDF" w:rsidDel="000D2B79">
                <w:rPr>
                  <w:highlight w:val="yellow"/>
                </w:rPr>
                <w:delText>Б. В среду или пятницу</w:delText>
              </w:r>
              <w:bookmarkStart w:id="891" w:name="_Toc514273697"/>
              <w:bookmarkEnd w:id="891"/>
            </w:del>
          </w:p>
          <w:p w14:paraId="6997BF4E" w14:textId="54E08301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92" w:author="имТ Д" w:date="2017-11-10T16:03:00Z"/>
                <w:highlight w:val="yellow"/>
              </w:rPr>
              <w:pPrChange w:id="893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94" w:author="имТ Д" w:date="2017-11-10T16:03:00Z">
              <w:r w:rsidRPr="00A92FDF" w:rsidDel="000D2B79">
                <w:rPr>
                  <w:highlight w:val="yellow"/>
                </w:rPr>
                <w:delText>Канон 1-й Октоиха – 4 (с ирмосом)</w:delText>
              </w:r>
              <w:bookmarkStart w:id="895" w:name="_Toc514273698"/>
              <w:bookmarkEnd w:id="895"/>
            </w:del>
          </w:p>
          <w:p w14:paraId="7D9315A2" w14:textId="02690DEC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96" w:author="имТ Д" w:date="2017-11-10T16:03:00Z"/>
                <w:highlight w:val="yellow"/>
              </w:rPr>
              <w:pPrChange w:id="897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98" w:author="имТ Д" w:date="2017-11-10T16:03:00Z">
              <w:r w:rsidRPr="00A92FDF" w:rsidDel="000D2B79">
                <w:rPr>
                  <w:highlight w:val="yellow"/>
                </w:rPr>
                <w:delText>Канон 2-й Октоиха – 4</w:delText>
              </w:r>
              <w:bookmarkStart w:id="899" w:name="_Toc514273699"/>
              <w:bookmarkEnd w:id="899"/>
            </w:del>
          </w:p>
          <w:p w14:paraId="0EB1E330" w14:textId="466FB0E9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00" w:author="имТ Д" w:date="2017-11-10T16:03:00Z"/>
                <w:highlight w:val="yellow"/>
              </w:rPr>
              <w:pPrChange w:id="901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902" w:author="имТ Д" w:date="2017-11-10T16:03:00Z">
              <w:r w:rsidRPr="00A92FDF" w:rsidDel="000D2B79">
                <w:rPr>
                  <w:highlight w:val="yellow"/>
                </w:rPr>
                <w:delText>Канон 1-й Минеи1 – 3</w:delText>
              </w:r>
              <w:bookmarkStart w:id="903" w:name="_Toc514273700"/>
              <w:bookmarkEnd w:id="903"/>
            </w:del>
          </w:p>
          <w:p w14:paraId="59655B50" w14:textId="2352C051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04" w:author="имТ Д" w:date="2017-11-10T16:03:00Z"/>
                <w:highlight w:val="yellow"/>
              </w:rPr>
              <w:pPrChange w:id="905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906" w:author="имТ Д" w:date="2017-11-10T16:03:00Z">
              <w:r w:rsidRPr="00A92FDF" w:rsidDel="000D2B79">
                <w:rPr>
                  <w:highlight w:val="yellow"/>
                </w:rPr>
                <w:delText>Канон 1-й Минеи2 – 3</w:delText>
              </w:r>
              <w:bookmarkStart w:id="907" w:name="_Toc514273701"/>
              <w:bookmarkEnd w:id="907"/>
            </w:del>
          </w:p>
          <w:p w14:paraId="206CF2B7" w14:textId="3C075029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08" w:author="имТ Д" w:date="2017-11-10T16:03:00Z"/>
                <w:highlight w:val="yellow"/>
              </w:rPr>
              <w:pPrChange w:id="909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910" w:author="имТ Д" w:date="2017-11-10T16:03:00Z">
              <w:r w:rsidRPr="00A92FDF" w:rsidDel="000D2B79">
                <w:rPr>
                  <w:highlight w:val="yellow"/>
                </w:rPr>
                <w:delText>В. Иначе</w:delText>
              </w:r>
              <w:bookmarkStart w:id="911" w:name="_Toc514273702"/>
              <w:bookmarkEnd w:id="911"/>
            </w:del>
          </w:p>
          <w:p w14:paraId="0EA82A7A" w14:textId="7A5A766C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12" w:author="имТ Д" w:date="2017-11-10T16:03:00Z"/>
                <w:highlight w:val="yellow"/>
              </w:rPr>
              <w:pPrChange w:id="913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914" w:author="имТ Д" w:date="2017-11-10T16:03:00Z">
              <w:r w:rsidRPr="00A92FDF" w:rsidDel="000D2B79">
                <w:rPr>
                  <w:highlight w:val="yellow"/>
                </w:rPr>
                <w:delText>Канон 1-й Октоиха – 6 (с ирмосом)</w:delText>
              </w:r>
              <w:bookmarkStart w:id="915" w:name="_Toc514273703"/>
              <w:bookmarkEnd w:id="915"/>
            </w:del>
          </w:p>
          <w:p w14:paraId="6472558C" w14:textId="2E04515E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16" w:author="имТ Д" w:date="2017-11-10T16:03:00Z"/>
                <w:highlight w:val="yellow"/>
              </w:rPr>
              <w:pPrChange w:id="917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918" w:author="имТ Д" w:date="2017-11-10T16:03:00Z">
              <w:r w:rsidRPr="00A92FDF" w:rsidDel="000D2B79">
                <w:rPr>
                  <w:highlight w:val="yellow"/>
                </w:rPr>
                <w:delText>Канон 1-й Минеи1 – 4</w:delText>
              </w:r>
              <w:bookmarkStart w:id="919" w:name="_Toc514273704"/>
              <w:bookmarkEnd w:id="919"/>
            </w:del>
          </w:p>
          <w:p w14:paraId="1148C3CA" w14:textId="30814BCB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20" w:author="имТ Д" w:date="2017-11-10T16:03:00Z"/>
                <w:highlight w:val="yellow"/>
              </w:rPr>
              <w:pPrChange w:id="921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922" w:author="имТ Д" w:date="2017-11-10T16:03:00Z">
              <w:r w:rsidRPr="00A92FDF" w:rsidDel="000D2B79">
                <w:rPr>
                  <w:highlight w:val="yellow"/>
                </w:rPr>
                <w:delText>Канон 1-й Минеи2 – 4</w:delText>
              </w:r>
              <w:bookmarkStart w:id="923" w:name="_Toc514273705"/>
              <w:bookmarkEnd w:id="923"/>
            </w:del>
          </w:p>
        </w:tc>
        <w:tc>
          <w:tcPr>
            <w:tcW w:w="1864" w:type="dxa"/>
          </w:tcPr>
          <w:p w14:paraId="2F8BCD63" w14:textId="6B458748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24" w:author="имТ Д" w:date="2017-11-10T16:03:00Z"/>
                <w:highlight w:val="yellow"/>
              </w:rPr>
              <w:pPrChange w:id="925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bookmarkStart w:id="926" w:name="_Toc514273706"/>
            <w:bookmarkEnd w:id="926"/>
          </w:p>
        </w:tc>
        <w:tc>
          <w:tcPr>
            <w:tcW w:w="1786" w:type="dxa"/>
          </w:tcPr>
          <w:p w14:paraId="215320DD" w14:textId="3E1D48DD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27" w:author="имТ Д" w:date="2017-11-10T16:03:00Z"/>
                <w:highlight w:val="yellow"/>
              </w:rPr>
              <w:pPrChange w:id="928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929" w:author="имТ Д" w:date="2017-11-10T16:03:00Z">
              <w:r w:rsidRPr="00A92FDF" w:rsidDel="000D2B79">
                <w:rPr>
                  <w:highlight w:val="yellow"/>
                </w:rPr>
                <w:delText xml:space="preserve">Набрано. </w:delText>
              </w:r>
              <w:bookmarkStart w:id="930" w:name="_Toc514273707"/>
              <w:bookmarkEnd w:id="930"/>
            </w:del>
          </w:p>
          <w:p w14:paraId="0D208638" w14:textId="65590439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31" w:author="имТ Д" w:date="2017-11-10T16:03:00Z"/>
                <w:highlight w:val="yellow"/>
              </w:rPr>
              <w:pPrChange w:id="932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933" w:author="имТ Д" w:date="2017-11-10T16:03:00Z">
              <w:r w:rsidRPr="00A92FDF" w:rsidDel="000D2B79">
                <w:rPr>
                  <w:highlight w:val="yellow"/>
                </w:rPr>
                <w:delText>Не протестировано.</w:delText>
              </w:r>
              <w:bookmarkStart w:id="934" w:name="_Toc514273708"/>
              <w:bookmarkEnd w:id="934"/>
            </w:del>
          </w:p>
        </w:tc>
        <w:bookmarkStart w:id="935" w:name="_Toc514273709"/>
        <w:bookmarkEnd w:id="935"/>
      </w:tr>
      <w:tr w:rsidR="00A92FDF" w:rsidDel="000D2B79" w14:paraId="45EBFC01" w14:textId="76A5CD00" w:rsidTr="006869BD">
        <w:trPr>
          <w:del w:id="936" w:author="имТ Д" w:date="2017-11-10T16:0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" w:type="dxa"/>
          </w:tcPr>
          <w:p w14:paraId="60DEC221" w14:textId="0A8F2EC2" w:rsidR="00A92FDF" w:rsidRPr="00A92FDF" w:rsidDel="000D2B79" w:rsidRDefault="00A92FDF">
            <w:pPr>
              <w:numPr>
                <w:ilvl w:val="0"/>
                <w:numId w:val="15"/>
              </w:numPr>
              <w:rPr>
                <w:del w:id="937" w:author="имТ Д" w:date="2017-11-10T16:03:00Z"/>
                <w:highlight w:val="yellow"/>
              </w:rPr>
              <w:pPrChange w:id="938" w:author="имТ Д" w:date="2017-11-22T23:28:00Z">
                <w:pPr>
                  <w:numPr>
                    <w:numId w:val="22"/>
                  </w:numPr>
                  <w:ind w:left="360" w:hanging="360"/>
                </w:pPr>
              </w:pPrChange>
            </w:pPr>
            <w:del w:id="939" w:author="имТ Д" w:date="2017-11-10T16:03:00Z">
              <w:r w:rsidRPr="00A92FDF" w:rsidDel="000D2B79">
                <w:rPr>
                  <w:highlight w:val="yellow"/>
                </w:rPr>
                <w:delText>3.</w:delText>
              </w:r>
              <w:bookmarkStart w:id="940" w:name="_Toc514273710"/>
              <w:bookmarkEnd w:id="940"/>
            </w:del>
          </w:p>
        </w:tc>
        <w:tc>
          <w:tcPr>
            <w:tcW w:w="1999" w:type="dxa"/>
          </w:tcPr>
          <w:p w14:paraId="5CCA53C3" w14:textId="7FC33CE0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41" w:author="имТ Д" w:date="2017-11-10T16:03:00Z"/>
                <w:b/>
                <w:highlight w:val="yellow"/>
              </w:rPr>
              <w:pPrChange w:id="942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943" w:author="имТ Д" w:date="2017-11-10T16:03:00Z">
              <w:r w:rsidRPr="00A92FDF" w:rsidDel="000D2B79">
                <w:rPr>
                  <w:b/>
                  <w:highlight w:val="yellow"/>
                </w:rPr>
                <w:delText>При одном святом</w:delText>
              </w:r>
              <w:bookmarkStart w:id="944" w:name="_Toc514273711"/>
              <w:bookmarkEnd w:id="944"/>
            </w:del>
          </w:p>
        </w:tc>
        <w:tc>
          <w:tcPr>
            <w:tcW w:w="8302" w:type="dxa"/>
          </w:tcPr>
          <w:p w14:paraId="58FC4FA2" w14:textId="10FEA8D5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45" w:author="имТ Д" w:date="2017-11-10T16:03:00Z"/>
                <w:highlight w:val="yellow"/>
              </w:rPr>
              <w:pPrChange w:id="946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947" w:author="имТ Д" w:date="2017-11-10T16:03:00Z">
              <w:r w:rsidRPr="00A92FDF" w:rsidDel="000D2B79">
                <w:rPr>
                  <w:highlight w:val="yellow"/>
                </w:rPr>
                <w:delText>А. В пред/попразднество</w:delText>
              </w:r>
              <w:r w:rsidRPr="00A92FDF" w:rsidDel="000D2B79">
                <w:rPr>
                  <w:rStyle w:val="ab"/>
                  <w:highlight w:val="yellow"/>
                </w:rPr>
                <w:footnoteReference w:id="20"/>
              </w:r>
              <w:bookmarkStart w:id="950" w:name="_Toc514273712"/>
              <w:bookmarkEnd w:id="950"/>
            </w:del>
          </w:p>
          <w:p w14:paraId="6287D3FD" w14:textId="4B5DF667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51" w:author="имТ Д" w:date="2017-11-10T16:03:00Z"/>
                <w:highlight w:val="yellow"/>
              </w:rPr>
              <w:pPrChange w:id="952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953" w:author="имТ Д" w:date="2017-11-10T16:03:00Z">
              <w:r w:rsidRPr="00A92FDF" w:rsidDel="000D2B79">
                <w:rPr>
                  <w:highlight w:val="yellow"/>
                </w:rPr>
                <w:delText>Канон 1-й Минеи праздника – 8 (с ирмосом по 2)</w:delText>
              </w:r>
              <w:bookmarkStart w:id="954" w:name="_Toc514273713"/>
              <w:bookmarkEnd w:id="954"/>
            </w:del>
          </w:p>
          <w:p w14:paraId="0FDC7E75" w14:textId="3E3B0DC4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55" w:author="имТ Д" w:date="2017-11-10T16:03:00Z"/>
                <w:highlight w:val="yellow"/>
              </w:rPr>
              <w:pPrChange w:id="956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957" w:author="имТ Д" w:date="2017-11-10T16:03:00Z">
              <w:r w:rsidRPr="00A92FDF" w:rsidDel="000D2B79">
                <w:rPr>
                  <w:highlight w:val="yellow"/>
                </w:rPr>
                <w:delText>Канон 1-й Минеи1 – 4</w:delText>
              </w:r>
              <w:bookmarkStart w:id="958" w:name="_Toc514273714"/>
              <w:bookmarkEnd w:id="958"/>
            </w:del>
          </w:p>
          <w:p w14:paraId="18EC1769" w14:textId="6791CD7E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59" w:author="имТ Д" w:date="2017-11-10T16:03:00Z"/>
                <w:highlight w:val="yellow"/>
              </w:rPr>
              <w:pPrChange w:id="960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961" w:author="имТ Д" w:date="2017-11-10T16:03:00Z">
              <w:r w:rsidRPr="00A92FDF" w:rsidDel="000D2B79">
                <w:rPr>
                  <w:highlight w:val="yellow"/>
                </w:rPr>
                <w:delText>Б. Иначе</w:delText>
              </w:r>
              <w:bookmarkStart w:id="962" w:name="_Toc514273715"/>
              <w:bookmarkEnd w:id="962"/>
            </w:del>
          </w:p>
          <w:p w14:paraId="344AE6DF" w14:textId="15992D31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63" w:author="имТ Д" w:date="2017-11-10T16:03:00Z"/>
                <w:highlight w:val="yellow"/>
              </w:rPr>
              <w:pPrChange w:id="964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965" w:author="имТ Д" w:date="2017-11-10T16:03:00Z">
              <w:r w:rsidRPr="00A92FDF" w:rsidDel="000D2B79">
                <w:rPr>
                  <w:highlight w:val="yellow"/>
                </w:rPr>
                <w:delText>Канон 1-й Октоиха – 6 (с ирмосом)</w:delText>
              </w:r>
              <w:bookmarkStart w:id="966" w:name="_Toc514273716"/>
              <w:bookmarkEnd w:id="966"/>
            </w:del>
          </w:p>
          <w:p w14:paraId="3887B6AE" w14:textId="0A0E8301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67" w:author="имТ Д" w:date="2017-11-10T16:03:00Z"/>
                <w:highlight w:val="yellow"/>
              </w:rPr>
              <w:pPrChange w:id="968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969" w:author="имТ Д" w:date="2017-11-10T16:03:00Z">
              <w:r w:rsidRPr="00A92FDF" w:rsidDel="000D2B79">
                <w:rPr>
                  <w:highlight w:val="yellow"/>
                </w:rPr>
                <w:delText>Канон 2-й Октоиха – 4</w:delText>
              </w:r>
              <w:bookmarkStart w:id="970" w:name="_Toc514273717"/>
              <w:bookmarkEnd w:id="970"/>
            </w:del>
          </w:p>
          <w:p w14:paraId="4977F77E" w14:textId="2DF65320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71" w:author="имТ Д" w:date="2017-11-10T16:03:00Z"/>
                <w:highlight w:val="yellow"/>
              </w:rPr>
              <w:pPrChange w:id="972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973" w:author="имТ Д" w:date="2017-11-10T16:03:00Z">
              <w:r w:rsidRPr="00A92FDF" w:rsidDel="000D2B79">
                <w:rPr>
                  <w:highlight w:val="yellow"/>
                </w:rPr>
                <w:delText>Канон 1-й Минеи1 - 4</w:delText>
              </w:r>
              <w:bookmarkStart w:id="974" w:name="_Toc514273718"/>
              <w:bookmarkEnd w:id="974"/>
            </w:del>
          </w:p>
        </w:tc>
        <w:tc>
          <w:tcPr>
            <w:tcW w:w="1864" w:type="dxa"/>
          </w:tcPr>
          <w:p w14:paraId="1A5E8527" w14:textId="5DDFCE1C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75" w:author="имТ Д" w:date="2017-11-10T16:03:00Z"/>
                <w:highlight w:val="yellow"/>
              </w:rPr>
              <w:pPrChange w:id="976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bookmarkStart w:id="977" w:name="_Toc514273719"/>
            <w:bookmarkEnd w:id="977"/>
          </w:p>
        </w:tc>
        <w:tc>
          <w:tcPr>
            <w:tcW w:w="1786" w:type="dxa"/>
          </w:tcPr>
          <w:p w14:paraId="3726DD9E" w14:textId="1E560AE8" w:rsidR="00A92FDF" w:rsidRPr="00A92FDF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78" w:author="имТ Д" w:date="2017-11-10T16:03:00Z"/>
                <w:highlight w:val="yellow"/>
              </w:rPr>
              <w:pPrChange w:id="979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980" w:author="имТ Д" w:date="2017-11-10T16:03:00Z">
              <w:r w:rsidRPr="00A92FDF" w:rsidDel="000D2B79">
                <w:rPr>
                  <w:highlight w:val="yellow"/>
                </w:rPr>
                <w:delText xml:space="preserve">Набрано. </w:delText>
              </w:r>
              <w:bookmarkStart w:id="981" w:name="_Toc514273720"/>
              <w:bookmarkEnd w:id="981"/>
            </w:del>
          </w:p>
          <w:p w14:paraId="6910D5EE" w14:textId="53837ED6" w:rsidR="00A92FDF" w:rsidRPr="005624F6" w:rsidDel="000D2B79" w:rsidRDefault="00A92FDF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82" w:author="имТ Д" w:date="2017-11-10T16:03:00Z"/>
              </w:rPr>
              <w:pPrChange w:id="983" w:author="имТ Д" w:date="2017-11-22T23:28:00Z">
                <w:pPr>
                  <w:numPr>
                    <w:numId w:val="22"/>
                  </w:numPr>
                  <w:ind w:left="360" w:hanging="36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984" w:author="имТ Д" w:date="2017-11-10T16:03:00Z">
              <w:r w:rsidRPr="00A92FDF" w:rsidDel="000D2B79">
                <w:rPr>
                  <w:highlight w:val="yellow"/>
                </w:rPr>
                <w:delText>Не протестировано.</w:delText>
              </w:r>
              <w:bookmarkStart w:id="985" w:name="_Toc514273721"/>
              <w:bookmarkEnd w:id="985"/>
            </w:del>
          </w:p>
        </w:tc>
        <w:bookmarkStart w:id="986" w:name="_Toc514273722"/>
        <w:bookmarkEnd w:id="986"/>
      </w:tr>
    </w:tbl>
    <w:p w14:paraId="092F8576" w14:textId="77777777" w:rsidR="00A92FDF" w:rsidRPr="009D1DE4" w:rsidRDefault="00A92FDF">
      <w:pPr>
        <w:pStyle w:val="2"/>
        <w:numPr>
          <w:ilvl w:val="1"/>
          <w:numId w:val="15"/>
        </w:numPr>
        <w:spacing w:before="120" w:after="120"/>
        <w:pPrChange w:id="987" w:author="имТ Д" w:date="2017-11-22T23:28:00Z">
          <w:pPr>
            <w:pStyle w:val="2"/>
            <w:numPr>
              <w:ilvl w:val="1"/>
              <w:numId w:val="22"/>
            </w:numPr>
            <w:spacing w:before="120" w:after="120"/>
            <w:ind w:left="792" w:hanging="432"/>
          </w:pPr>
        </w:pPrChange>
      </w:pPr>
      <w:bookmarkStart w:id="988" w:name="_Toc514273723"/>
      <w:r>
        <w:t>Стихиры на стиховне</w:t>
      </w:r>
      <w:r w:rsidR="009D1DE4">
        <w:t xml:space="preserve"> утрени</w:t>
      </w:r>
      <w:r w:rsidR="009D1DE4" w:rsidRPr="009D1DE4">
        <w:rPr>
          <w:rStyle w:val="ab"/>
        </w:rPr>
        <w:footnoteReference w:id="21"/>
      </w:r>
      <w:bookmarkEnd w:id="988"/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595"/>
        <w:gridCol w:w="3660"/>
        <w:gridCol w:w="6753"/>
        <w:gridCol w:w="1760"/>
        <w:gridCol w:w="1828"/>
      </w:tblGrid>
      <w:tr w:rsidR="00A92FDF" w14:paraId="3A2167C9" w14:textId="77777777" w:rsidTr="00131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dxa"/>
          </w:tcPr>
          <w:p w14:paraId="7F1FC433" w14:textId="77777777" w:rsidR="00A92FDF" w:rsidRDefault="00A92FDF" w:rsidP="006869BD">
            <w:r>
              <w:t>№ п/п</w:t>
            </w:r>
          </w:p>
        </w:tc>
        <w:tc>
          <w:tcPr>
            <w:tcW w:w="2000" w:type="dxa"/>
          </w:tcPr>
          <w:p w14:paraId="00B6CB8C" w14:textId="77777777" w:rsidR="00A92FDF" w:rsidRDefault="00A92FDF" w:rsidP="0068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Условие</w:t>
            </w:r>
          </w:p>
        </w:tc>
        <w:tc>
          <w:tcPr>
            <w:tcW w:w="8299" w:type="dxa"/>
          </w:tcPr>
          <w:p w14:paraId="7FAB6670" w14:textId="77777777" w:rsidR="00A92FDF" w:rsidRDefault="00A92FDF" w:rsidP="0068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Сценарий</w:t>
            </w:r>
          </w:p>
        </w:tc>
        <w:tc>
          <w:tcPr>
            <w:tcW w:w="1843" w:type="dxa"/>
          </w:tcPr>
          <w:p w14:paraId="6D85D9D0" w14:textId="77777777" w:rsidR="00A92FDF" w:rsidRDefault="00A92FDF" w:rsidP="0068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Пример для тестирования</w:t>
            </w:r>
          </w:p>
        </w:tc>
        <w:tc>
          <w:tcPr>
            <w:tcW w:w="1843" w:type="dxa"/>
          </w:tcPr>
          <w:p w14:paraId="4301E0FF" w14:textId="77777777" w:rsidR="00A92FDF" w:rsidRDefault="00A92FDF" w:rsidP="0068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</w:t>
            </w:r>
          </w:p>
        </w:tc>
      </w:tr>
      <w:tr w:rsidR="00A92FDF" w14:paraId="7F008724" w14:textId="77777777" w:rsidTr="009D1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dxa"/>
          </w:tcPr>
          <w:p w14:paraId="2E9758FF" w14:textId="77777777" w:rsidR="00A92FDF" w:rsidRDefault="00A92FDF" w:rsidP="006869BD">
            <w:r>
              <w:t>1.</w:t>
            </w:r>
          </w:p>
        </w:tc>
        <w:tc>
          <w:tcPr>
            <w:tcW w:w="2000" w:type="dxa"/>
          </w:tcPr>
          <w:p w14:paraId="7F3DF358" w14:textId="688A81AC" w:rsidR="00A92FDF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9FF">
              <w:rPr>
                <w:b/>
              </w:rPr>
              <w:t xml:space="preserve">В </w:t>
            </w:r>
            <w:del w:id="989" w:author="имТ Д" w:date="2017-11-10T10:59:00Z">
              <w:r w:rsidRPr="009D59FF" w:rsidDel="009F7517">
                <w:rPr>
                  <w:b/>
                </w:rPr>
                <w:delText>предпразднество или попразднество</w:delText>
              </w:r>
            </w:del>
            <w:ins w:id="990" w:author="имТ Д" w:date="2017-11-10T10:59:00Z">
              <w:r w:rsidR="009F7517">
                <w:rPr>
                  <w:b/>
                </w:rPr>
                <w:t>пред/попразднество</w:t>
              </w:r>
            </w:ins>
          </w:p>
        </w:tc>
        <w:tc>
          <w:tcPr>
            <w:tcW w:w="8299" w:type="dxa"/>
            <w:shd w:val="clear" w:color="auto" w:fill="auto"/>
          </w:tcPr>
          <w:p w14:paraId="06AD6677" w14:textId="77777777" w:rsidR="00A92FDF" w:rsidRPr="009D1DE4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1DE4">
              <w:rPr>
                <w:b/>
              </w:rPr>
              <w:t>Стихиры:</w:t>
            </w:r>
          </w:p>
          <w:p w14:paraId="4540A17F" w14:textId="77777777" w:rsidR="00A92FDF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1DE4">
              <w:t>Минея праздника – на стиховне</w:t>
            </w:r>
            <w:r w:rsidR="009D1DE4" w:rsidRPr="009D1DE4">
              <w:t xml:space="preserve"> все стихиры</w:t>
            </w:r>
          </w:p>
          <w:p w14:paraId="5B805CCD" w14:textId="77777777" w:rsidR="007E67A2" w:rsidRPr="00CA3897" w:rsidRDefault="007E67A2" w:rsidP="007E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Слава:</w:t>
            </w:r>
          </w:p>
          <w:p w14:paraId="6675123E" w14:textId="77777777" w:rsidR="007E67A2" w:rsidRDefault="007E67A2" w:rsidP="007E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1-го святого, если имеется</w:t>
            </w:r>
          </w:p>
          <w:p w14:paraId="3449B256" w14:textId="77777777" w:rsidR="00A92FDF" w:rsidRPr="009D1DE4" w:rsidRDefault="007E67A2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И</w:t>
            </w:r>
            <w:r w:rsidR="00A92FDF" w:rsidRPr="009D1DE4">
              <w:rPr>
                <w:b/>
              </w:rPr>
              <w:t xml:space="preserve"> ныне:</w:t>
            </w:r>
          </w:p>
          <w:p w14:paraId="0A4B509B" w14:textId="77777777" w:rsidR="00A92FDF" w:rsidRPr="006869BD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en-US"/>
              </w:rPr>
            </w:pPr>
            <w:r w:rsidRPr="009D1DE4">
              <w:t>Минея праздника</w:t>
            </w:r>
          </w:p>
        </w:tc>
        <w:tc>
          <w:tcPr>
            <w:tcW w:w="1843" w:type="dxa"/>
          </w:tcPr>
          <w:p w14:paraId="0660091A" w14:textId="77777777" w:rsidR="00A92FDF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2D49E62A" w14:textId="77777777" w:rsidR="00A92FDF" w:rsidRPr="00A92FDF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92FDF">
              <w:rPr>
                <w:highlight w:val="yellow"/>
              </w:rPr>
              <w:t xml:space="preserve">Набрано. </w:t>
            </w:r>
          </w:p>
          <w:p w14:paraId="070FAA2F" w14:textId="77777777" w:rsidR="00A92FDF" w:rsidRPr="00A92FDF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92FDF">
              <w:rPr>
                <w:highlight w:val="yellow"/>
              </w:rPr>
              <w:t>Не протестировано.</w:t>
            </w:r>
          </w:p>
        </w:tc>
      </w:tr>
      <w:tr w:rsidR="007E67A2" w14:paraId="37008F0B" w14:textId="77777777" w:rsidTr="009D1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dxa"/>
          </w:tcPr>
          <w:p w14:paraId="524D6783" w14:textId="77777777" w:rsidR="007E67A2" w:rsidRDefault="007E67A2" w:rsidP="006869BD">
            <w:r>
              <w:t>2.</w:t>
            </w:r>
          </w:p>
        </w:tc>
        <w:tc>
          <w:tcPr>
            <w:tcW w:w="2000" w:type="dxa"/>
          </w:tcPr>
          <w:p w14:paraId="7E88FB1B" w14:textId="77777777" w:rsidR="007E67A2" w:rsidRPr="009D59FF" w:rsidRDefault="007E67A2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В субботу</w:t>
            </w:r>
          </w:p>
        </w:tc>
        <w:tc>
          <w:tcPr>
            <w:tcW w:w="8299" w:type="dxa"/>
            <w:shd w:val="clear" w:color="auto" w:fill="auto"/>
          </w:tcPr>
          <w:p w14:paraId="681637F0" w14:textId="77777777" w:rsidR="007E67A2" w:rsidRPr="009D1DE4" w:rsidRDefault="007E67A2" w:rsidP="007E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1DE4">
              <w:rPr>
                <w:b/>
              </w:rPr>
              <w:t>Стихиры:</w:t>
            </w:r>
          </w:p>
          <w:p w14:paraId="376CD937" w14:textId="77777777" w:rsidR="007E67A2" w:rsidRDefault="007E67A2" w:rsidP="007E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Октоих</w:t>
            </w:r>
            <w:r w:rsidRPr="009D1DE4">
              <w:t xml:space="preserve"> – </w:t>
            </w:r>
            <w:r>
              <w:t>3 стихиры на Хвалитех</w:t>
            </w:r>
          </w:p>
          <w:p w14:paraId="65D5E374" w14:textId="77777777" w:rsidR="007E67A2" w:rsidRDefault="007E67A2" w:rsidP="007E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А. Если есть Слава Минеи 1-го святого на стиховне утрени</w:t>
            </w:r>
          </w:p>
          <w:p w14:paraId="5983B620" w14:textId="77777777" w:rsidR="007E67A2" w:rsidRPr="00CA3897" w:rsidRDefault="007E67A2" w:rsidP="007E67A2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Слава:</w:t>
            </w:r>
          </w:p>
          <w:p w14:paraId="2CEED36D" w14:textId="77777777" w:rsidR="007E67A2" w:rsidRDefault="007E67A2" w:rsidP="007E67A2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78BA">
              <w:t>Минея</w:t>
            </w:r>
            <w:r>
              <w:t xml:space="preserve"> 1-го святого</w:t>
            </w:r>
          </w:p>
          <w:p w14:paraId="6131C25B" w14:textId="77777777" w:rsidR="007E67A2" w:rsidRPr="009D1DE4" w:rsidRDefault="007E67A2" w:rsidP="007E67A2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И</w:t>
            </w:r>
            <w:r w:rsidRPr="009D1DE4">
              <w:rPr>
                <w:b/>
              </w:rPr>
              <w:t xml:space="preserve"> ныне:</w:t>
            </w:r>
          </w:p>
          <w:p w14:paraId="4CF9FB05" w14:textId="77777777" w:rsidR="007E67A2" w:rsidRDefault="007E67A2" w:rsidP="007E67A2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Из Приложения2 на утрене</w:t>
            </w:r>
          </w:p>
          <w:p w14:paraId="2D1FC01D" w14:textId="77777777" w:rsidR="007E67A2" w:rsidRDefault="007E67A2" w:rsidP="007E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Б. Славы нет</w:t>
            </w:r>
          </w:p>
          <w:p w14:paraId="3619F572" w14:textId="77777777" w:rsidR="007E67A2" w:rsidRPr="009D1DE4" w:rsidRDefault="007E67A2" w:rsidP="007E67A2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1DE4">
              <w:rPr>
                <w:b/>
              </w:rPr>
              <w:t>Слава и ныне:</w:t>
            </w:r>
          </w:p>
          <w:p w14:paraId="1CE9F93F" w14:textId="77777777" w:rsidR="007E67A2" w:rsidRPr="009D1DE4" w:rsidRDefault="007E67A2" w:rsidP="007E67A2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1DE4">
              <w:t>Октоих –Богородичен</w:t>
            </w:r>
            <w:r>
              <w:t xml:space="preserve"> со стихир на Хвалитех</w:t>
            </w:r>
          </w:p>
        </w:tc>
        <w:tc>
          <w:tcPr>
            <w:tcW w:w="1843" w:type="dxa"/>
          </w:tcPr>
          <w:p w14:paraId="570BAFC4" w14:textId="77777777" w:rsidR="007E67A2" w:rsidRDefault="007E67A2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7662CFC9" w14:textId="77777777" w:rsidR="007E67A2" w:rsidRPr="00A92FDF" w:rsidRDefault="007E67A2" w:rsidP="007E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92FDF">
              <w:rPr>
                <w:highlight w:val="yellow"/>
              </w:rPr>
              <w:t xml:space="preserve">Набрано. </w:t>
            </w:r>
          </w:p>
          <w:p w14:paraId="47CA4D34" w14:textId="77777777" w:rsidR="007E67A2" w:rsidRPr="00A92FDF" w:rsidRDefault="007E67A2" w:rsidP="007E6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92FDF">
              <w:rPr>
                <w:highlight w:val="yellow"/>
              </w:rPr>
              <w:t>Не протестировано.</w:t>
            </w:r>
          </w:p>
        </w:tc>
      </w:tr>
      <w:tr w:rsidR="00A92FDF" w14:paraId="2547815B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1" w:type="dxa"/>
          </w:tcPr>
          <w:p w14:paraId="2B7C79F4" w14:textId="77777777" w:rsidR="00A92FDF" w:rsidRDefault="00A92FDF" w:rsidP="006869BD">
            <w:r>
              <w:rPr>
                <w:lang w:val="en-US"/>
              </w:rPr>
              <w:t>2</w:t>
            </w:r>
            <w:r>
              <w:t>.</w:t>
            </w:r>
          </w:p>
        </w:tc>
        <w:tc>
          <w:tcPr>
            <w:tcW w:w="2000" w:type="dxa"/>
          </w:tcPr>
          <w:p w14:paraId="615F6120" w14:textId="77777777" w:rsidR="00A92FDF" w:rsidRPr="009D59FF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Иначе</w:t>
            </w:r>
          </w:p>
        </w:tc>
        <w:tc>
          <w:tcPr>
            <w:tcW w:w="8299" w:type="dxa"/>
          </w:tcPr>
          <w:p w14:paraId="231E0083" w14:textId="77777777" w:rsidR="00A92FDF" w:rsidRPr="009D1DE4" w:rsidRDefault="00A92FDF" w:rsidP="00A92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1DE4">
              <w:rPr>
                <w:b/>
              </w:rPr>
              <w:t>Стихиры:</w:t>
            </w:r>
          </w:p>
          <w:p w14:paraId="51066D0B" w14:textId="77777777" w:rsidR="00A92FDF" w:rsidRDefault="00A92FDF" w:rsidP="00A92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1DE4">
              <w:t>Октоих – на стиховне</w:t>
            </w:r>
            <w:r w:rsidR="009D1DE4">
              <w:t xml:space="preserve"> все стихиры</w:t>
            </w:r>
          </w:p>
          <w:p w14:paraId="7E921576" w14:textId="77777777" w:rsidR="00785CFE" w:rsidRPr="00C32775" w:rsidRDefault="00785CFE" w:rsidP="00785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commentRangeStart w:id="991"/>
            <w:r w:rsidRPr="00C32775">
              <w:rPr>
                <w:strike/>
              </w:rPr>
              <w:t>А. Если есть Слава Минеи 1-го святого на стиховне утрени</w:t>
            </w:r>
          </w:p>
          <w:p w14:paraId="454E413C" w14:textId="77777777" w:rsidR="00785CFE" w:rsidRPr="00C32775" w:rsidRDefault="00785CFE" w:rsidP="00785CF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trike/>
              </w:rPr>
            </w:pPr>
            <w:r w:rsidRPr="00C32775">
              <w:rPr>
                <w:b/>
                <w:strike/>
              </w:rPr>
              <w:t>Слава:</w:t>
            </w:r>
          </w:p>
          <w:p w14:paraId="66296DE4" w14:textId="77777777" w:rsidR="00785CFE" w:rsidRPr="00C32775" w:rsidRDefault="00785CFE" w:rsidP="00785CF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C32775">
              <w:rPr>
                <w:strike/>
              </w:rPr>
              <w:t>Минея 1-го святого</w:t>
            </w:r>
          </w:p>
          <w:p w14:paraId="5E69AE86" w14:textId="77777777" w:rsidR="00785CFE" w:rsidRPr="00C32775" w:rsidRDefault="00785CFE" w:rsidP="00785CF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trike/>
              </w:rPr>
            </w:pPr>
            <w:r w:rsidRPr="00C32775">
              <w:rPr>
                <w:b/>
                <w:strike/>
              </w:rPr>
              <w:t>И ныне:</w:t>
            </w:r>
          </w:p>
          <w:p w14:paraId="17593DB3" w14:textId="77777777" w:rsidR="00785CFE" w:rsidRPr="00C32775" w:rsidRDefault="00785CFE" w:rsidP="00785CF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C32775">
              <w:rPr>
                <w:strike/>
              </w:rPr>
              <w:t>Из Приложения2 на утрене</w:t>
            </w:r>
          </w:p>
          <w:p w14:paraId="55A0A889" w14:textId="77777777" w:rsidR="00785CFE" w:rsidRPr="00C32775" w:rsidRDefault="00785CFE" w:rsidP="00785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C32775">
              <w:rPr>
                <w:strike/>
              </w:rPr>
              <w:t>Б. Славы нет</w:t>
            </w:r>
          </w:p>
          <w:p w14:paraId="0F6E6591" w14:textId="77777777" w:rsidR="00785CFE" w:rsidRPr="00C32775" w:rsidRDefault="00785CFE" w:rsidP="00785CF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trike/>
              </w:rPr>
            </w:pPr>
            <w:r w:rsidRPr="00C32775">
              <w:rPr>
                <w:b/>
                <w:strike/>
              </w:rPr>
              <w:lastRenderedPageBreak/>
              <w:t>Слава и ныне:</w:t>
            </w:r>
          </w:p>
          <w:p w14:paraId="193B1E54" w14:textId="77777777" w:rsidR="00785CFE" w:rsidRPr="00C32775" w:rsidRDefault="00785CFE" w:rsidP="00C32775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trike/>
              </w:rPr>
            </w:pPr>
            <w:r w:rsidRPr="00C32775">
              <w:rPr>
                <w:strike/>
              </w:rPr>
              <w:t>Октоих –</w:t>
            </w:r>
            <w:r w:rsidR="00C32775" w:rsidRPr="00C32775">
              <w:rPr>
                <w:strike/>
              </w:rPr>
              <w:t xml:space="preserve"> на стиховне Богородичен</w:t>
            </w:r>
            <w:commentRangeEnd w:id="991"/>
            <w:r w:rsidR="00C32775">
              <w:rPr>
                <w:rStyle w:val="af1"/>
              </w:rPr>
              <w:commentReference w:id="991"/>
            </w:r>
          </w:p>
          <w:p w14:paraId="0C074E44" w14:textId="77777777" w:rsidR="00A92FDF" w:rsidRPr="009D1DE4" w:rsidRDefault="00A92FDF" w:rsidP="00A92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1DE4">
              <w:rPr>
                <w:b/>
              </w:rPr>
              <w:t>Слава и ныне:</w:t>
            </w:r>
          </w:p>
          <w:p w14:paraId="0F5240B3" w14:textId="77777777" w:rsidR="00A92FDF" w:rsidRPr="006869BD" w:rsidRDefault="00A92FDF" w:rsidP="00A92F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9D1DE4">
              <w:t>Октоих – на стиховне Богородичен</w:t>
            </w:r>
          </w:p>
        </w:tc>
        <w:tc>
          <w:tcPr>
            <w:tcW w:w="1843" w:type="dxa"/>
          </w:tcPr>
          <w:p w14:paraId="6188DD21" w14:textId="77777777" w:rsidR="00A92FDF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5A982D7A" w14:textId="77777777" w:rsidR="00A92FDF" w:rsidRPr="00A92FDF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92FDF">
              <w:rPr>
                <w:highlight w:val="yellow"/>
              </w:rPr>
              <w:t xml:space="preserve">Набрано. </w:t>
            </w:r>
          </w:p>
          <w:p w14:paraId="1B159024" w14:textId="77777777" w:rsidR="00A92FDF" w:rsidRPr="00A92FDF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A92FDF">
              <w:rPr>
                <w:highlight w:val="yellow"/>
              </w:rPr>
              <w:t>Не протестировано.</w:t>
            </w:r>
          </w:p>
        </w:tc>
      </w:tr>
    </w:tbl>
    <w:p w14:paraId="433A5673" w14:textId="77777777" w:rsidR="00A92FDF" w:rsidRDefault="00A92FDF">
      <w:pPr>
        <w:pStyle w:val="2"/>
        <w:numPr>
          <w:ilvl w:val="1"/>
          <w:numId w:val="15"/>
        </w:numPr>
        <w:spacing w:before="120" w:after="120"/>
        <w:pPrChange w:id="992" w:author="имТ Д" w:date="2017-11-22T23:28:00Z">
          <w:pPr>
            <w:pStyle w:val="2"/>
            <w:numPr>
              <w:ilvl w:val="1"/>
              <w:numId w:val="22"/>
            </w:numPr>
            <w:spacing w:before="120" w:after="120"/>
            <w:ind w:left="792" w:hanging="432"/>
          </w:pPr>
        </w:pPrChange>
      </w:pPr>
      <w:bookmarkStart w:id="993" w:name="_Toc514273724"/>
      <w:r>
        <w:t>Отпустительный тропарь</w:t>
      </w:r>
      <w:bookmarkEnd w:id="993"/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595"/>
        <w:gridCol w:w="3660"/>
        <w:gridCol w:w="6741"/>
        <w:gridCol w:w="1770"/>
        <w:gridCol w:w="1830"/>
      </w:tblGrid>
      <w:tr w:rsidR="00A92FDF" w14:paraId="60E0FC62" w14:textId="77777777" w:rsidTr="00131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3013642D" w14:textId="77777777" w:rsidR="00A92FDF" w:rsidRDefault="00A92FDF" w:rsidP="006869BD">
            <w:r>
              <w:t>№ п/п</w:t>
            </w:r>
          </w:p>
        </w:tc>
        <w:tc>
          <w:tcPr>
            <w:tcW w:w="2001" w:type="dxa"/>
          </w:tcPr>
          <w:p w14:paraId="72F6E97D" w14:textId="77777777" w:rsidR="00A92FDF" w:rsidRDefault="00A92FDF" w:rsidP="0068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Условие</w:t>
            </w:r>
          </w:p>
        </w:tc>
        <w:tc>
          <w:tcPr>
            <w:tcW w:w="8299" w:type="dxa"/>
          </w:tcPr>
          <w:p w14:paraId="056843C5" w14:textId="77777777" w:rsidR="00A92FDF" w:rsidRDefault="00A92FDF" w:rsidP="0068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Сценарий</w:t>
            </w:r>
          </w:p>
        </w:tc>
        <w:tc>
          <w:tcPr>
            <w:tcW w:w="1843" w:type="dxa"/>
          </w:tcPr>
          <w:p w14:paraId="0BFC8AA7" w14:textId="77777777" w:rsidR="00A92FDF" w:rsidRDefault="00A92FDF" w:rsidP="0068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Пример для тестирования</w:t>
            </w:r>
          </w:p>
        </w:tc>
        <w:tc>
          <w:tcPr>
            <w:tcW w:w="1843" w:type="dxa"/>
          </w:tcPr>
          <w:p w14:paraId="725FD0FA" w14:textId="77777777" w:rsidR="00A92FDF" w:rsidRDefault="00A92FDF" w:rsidP="006869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</w:t>
            </w:r>
          </w:p>
        </w:tc>
      </w:tr>
      <w:tr w:rsidR="00A92FDF" w14:paraId="0D8A4BE7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323F154B" w14:textId="77777777" w:rsidR="00A92FDF" w:rsidRDefault="00A92FDF" w:rsidP="006869BD">
            <w:r>
              <w:t>1.</w:t>
            </w:r>
          </w:p>
        </w:tc>
        <w:tc>
          <w:tcPr>
            <w:tcW w:w="2001" w:type="dxa"/>
          </w:tcPr>
          <w:p w14:paraId="3920A1FB" w14:textId="249D8D5C" w:rsidR="00A92FDF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9FF">
              <w:rPr>
                <w:b/>
              </w:rPr>
              <w:t xml:space="preserve">В </w:t>
            </w:r>
            <w:del w:id="994" w:author="имТ Д" w:date="2017-11-10T10:59:00Z">
              <w:r w:rsidRPr="009D59FF" w:rsidDel="009F7517">
                <w:rPr>
                  <w:b/>
                </w:rPr>
                <w:delText>предпразднество или попразднество</w:delText>
              </w:r>
            </w:del>
            <w:ins w:id="995" w:author="имТ Д" w:date="2017-11-10T10:59:00Z">
              <w:r w:rsidR="009F7517">
                <w:rPr>
                  <w:b/>
                </w:rPr>
                <w:t>пред/попразднество</w:t>
              </w:r>
            </w:ins>
          </w:p>
        </w:tc>
        <w:tc>
          <w:tcPr>
            <w:tcW w:w="8299" w:type="dxa"/>
          </w:tcPr>
          <w:p w14:paraId="33F2FBD1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rPrChange w:id="996" w:author="имТ Д" w:date="2017-11-10T10:43:00Z">
                  <w:rPr>
                    <w:b/>
                    <w:highlight w:val="yellow"/>
                  </w:rPr>
                </w:rPrChange>
              </w:rPr>
            </w:pPr>
            <w:r w:rsidRPr="00C32775">
              <w:rPr>
                <w:b/>
                <w:rPrChange w:id="997" w:author="имТ Д" w:date="2017-11-10T10:43:00Z">
                  <w:rPr>
                    <w:b/>
                    <w:highlight w:val="yellow"/>
                  </w:rPr>
                </w:rPrChange>
              </w:rPr>
              <w:t>Тропарь:</w:t>
            </w:r>
          </w:p>
          <w:p w14:paraId="0BB34E68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998" w:author="имТ Д" w:date="2017-11-10T10:43:00Z">
                  <w:rPr>
                    <w:highlight w:val="yellow"/>
                  </w:rPr>
                </w:rPrChange>
              </w:rPr>
            </w:pPr>
            <w:r w:rsidRPr="00C32775">
              <w:rPr>
                <w:rPrChange w:id="999" w:author="имТ Д" w:date="2017-11-10T10:43:00Z">
                  <w:rPr>
                    <w:highlight w:val="yellow"/>
                  </w:rPr>
                </w:rPrChange>
              </w:rPr>
              <w:t>Минея святого</w:t>
            </w:r>
          </w:p>
          <w:p w14:paraId="78D39836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rPrChange w:id="1000" w:author="имТ Д" w:date="2017-11-10T10:43:00Z">
                  <w:rPr>
                    <w:b/>
                    <w:highlight w:val="yellow"/>
                  </w:rPr>
                </w:rPrChange>
              </w:rPr>
            </w:pPr>
            <w:r w:rsidRPr="00C32775">
              <w:rPr>
                <w:b/>
                <w:rPrChange w:id="1001" w:author="имТ Д" w:date="2017-11-10T10:43:00Z">
                  <w:rPr>
                    <w:b/>
                    <w:highlight w:val="yellow"/>
                  </w:rPr>
                </w:rPrChange>
              </w:rPr>
              <w:t>Слава и ныне:</w:t>
            </w:r>
          </w:p>
          <w:p w14:paraId="688344CE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1002" w:author="имТ Д" w:date="2017-11-10T10:43:00Z">
                  <w:rPr>
                    <w:highlight w:val="yellow"/>
                  </w:rPr>
                </w:rPrChange>
              </w:rPr>
            </w:pPr>
            <w:r w:rsidRPr="00C32775">
              <w:rPr>
                <w:rPrChange w:id="1003" w:author="имТ Д" w:date="2017-11-10T10:43:00Z">
                  <w:rPr>
                    <w:highlight w:val="yellow"/>
                  </w:rPr>
                </w:rPrChange>
              </w:rPr>
              <w:t>Минея праздника</w:t>
            </w:r>
          </w:p>
        </w:tc>
        <w:tc>
          <w:tcPr>
            <w:tcW w:w="1843" w:type="dxa"/>
          </w:tcPr>
          <w:p w14:paraId="0EF36FFA" w14:textId="77777777" w:rsidR="00A92FDF" w:rsidRPr="006869BD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843" w:type="dxa"/>
          </w:tcPr>
          <w:p w14:paraId="2C1B74D5" w14:textId="77777777" w:rsidR="00A92FDF" w:rsidRPr="006869BD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869BD">
              <w:rPr>
                <w:highlight w:val="yellow"/>
              </w:rPr>
              <w:t xml:space="preserve">Набрано. </w:t>
            </w:r>
          </w:p>
          <w:p w14:paraId="345DCCE5" w14:textId="77777777" w:rsidR="00A92FDF" w:rsidRPr="006869BD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869BD">
              <w:rPr>
                <w:highlight w:val="yellow"/>
              </w:rPr>
              <w:t>Не протестировано.</w:t>
            </w:r>
          </w:p>
        </w:tc>
      </w:tr>
      <w:tr w:rsidR="00A92FDF" w14:paraId="7A63DB49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0D8EA72D" w14:textId="77777777" w:rsidR="00A92FDF" w:rsidRDefault="00A92FDF" w:rsidP="006869BD">
            <w:r>
              <w:t>2.</w:t>
            </w:r>
          </w:p>
        </w:tc>
        <w:tc>
          <w:tcPr>
            <w:tcW w:w="2001" w:type="dxa"/>
          </w:tcPr>
          <w:p w14:paraId="34B01D0D" w14:textId="77777777" w:rsidR="00A92FDF" w:rsidRPr="009D59FF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При двух святых</w:t>
            </w:r>
          </w:p>
        </w:tc>
        <w:tc>
          <w:tcPr>
            <w:tcW w:w="8299" w:type="dxa"/>
          </w:tcPr>
          <w:p w14:paraId="63573BEF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rPrChange w:id="1004" w:author="имТ Д" w:date="2017-11-10T10:43:00Z">
                  <w:rPr>
                    <w:b/>
                    <w:highlight w:val="yellow"/>
                  </w:rPr>
                </w:rPrChange>
              </w:rPr>
            </w:pPr>
            <w:r w:rsidRPr="00C32775">
              <w:rPr>
                <w:b/>
                <w:rPrChange w:id="1005" w:author="имТ Д" w:date="2017-11-10T10:43:00Z">
                  <w:rPr>
                    <w:b/>
                    <w:highlight w:val="yellow"/>
                  </w:rPr>
                </w:rPrChange>
              </w:rPr>
              <w:t>Тропарь:</w:t>
            </w:r>
          </w:p>
          <w:p w14:paraId="24A33337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1006" w:author="имТ Д" w:date="2017-11-10T10:43:00Z">
                  <w:rPr>
                    <w:highlight w:val="yellow"/>
                    <w:lang w:val="en-US"/>
                  </w:rPr>
                </w:rPrChange>
              </w:rPr>
            </w:pPr>
            <w:r w:rsidRPr="00C32775">
              <w:rPr>
                <w:rPrChange w:id="1007" w:author="имТ Д" w:date="2017-11-10T10:43:00Z">
                  <w:rPr>
                    <w:highlight w:val="yellow"/>
                  </w:rPr>
                </w:rPrChange>
              </w:rPr>
              <w:t>Минея 1-го святого</w:t>
            </w:r>
          </w:p>
          <w:p w14:paraId="23F09455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rPrChange w:id="1008" w:author="имТ Д" w:date="2017-11-10T10:43:00Z">
                  <w:rPr>
                    <w:b/>
                    <w:highlight w:val="yellow"/>
                  </w:rPr>
                </w:rPrChange>
              </w:rPr>
            </w:pPr>
            <w:r w:rsidRPr="00C32775">
              <w:rPr>
                <w:b/>
                <w:rPrChange w:id="1009" w:author="имТ Д" w:date="2017-11-10T10:43:00Z">
                  <w:rPr>
                    <w:b/>
                    <w:highlight w:val="yellow"/>
                  </w:rPr>
                </w:rPrChange>
              </w:rPr>
              <w:t>Слава:</w:t>
            </w:r>
          </w:p>
          <w:p w14:paraId="5F774211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1010" w:author="имТ Д" w:date="2017-11-10T10:43:00Z">
                  <w:rPr>
                    <w:highlight w:val="yellow"/>
                  </w:rPr>
                </w:rPrChange>
              </w:rPr>
            </w:pPr>
            <w:r w:rsidRPr="00C32775">
              <w:rPr>
                <w:rPrChange w:id="1011" w:author="имТ Д" w:date="2017-11-10T10:43:00Z">
                  <w:rPr>
                    <w:highlight w:val="yellow"/>
                  </w:rPr>
                </w:rPrChange>
              </w:rPr>
              <w:t>Минея 2-го святого</w:t>
            </w:r>
          </w:p>
          <w:p w14:paraId="7D2E610F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rPrChange w:id="1012" w:author="имТ Д" w:date="2017-11-10T10:43:00Z">
                  <w:rPr>
                    <w:b/>
                    <w:highlight w:val="yellow"/>
                  </w:rPr>
                </w:rPrChange>
              </w:rPr>
            </w:pPr>
            <w:r w:rsidRPr="00C32775">
              <w:rPr>
                <w:b/>
                <w:rPrChange w:id="1013" w:author="имТ Д" w:date="2017-11-10T10:43:00Z">
                  <w:rPr>
                    <w:b/>
                    <w:highlight w:val="yellow"/>
                  </w:rPr>
                </w:rPrChange>
              </w:rPr>
              <w:t>И ныне:</w:t>
            </w:r>
          </w:p>
          <w:p w14:paraId="774E8950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1014" w:author="имТ Д" w:date="2017-11-10T10:43:00Z">
                  <w:rPr>
                    <w:highlight w:val="yellow"/>
                  </w:rPr>
                </w:rPrChange>
              </w:rPr>
            </w:pPr>
            <w:r w:rsidRPr="00C32775">
              <w:rPr>
                <w:rPrChange w:id="1015" w:author="имТ Д" w:date="2017-11-10T10:43:00Z">
                  <w:rPr>
                    <w:highlight w:val="yellow"/>
                  </w:rPr>
                </w:rPrChange>
              </w:rPr>
              <w:t xml:space="preserve">Из Приложения 4 на </w:t>
            </w:r>
            <w:del w:id="1016" w:author="имТ Д" w:date="2017-11-10T10:43:00Z">
              <w:r w:rsidRPr="00C32775" w:rsidDel="00C32775">
                <w:rPr>
                  <w:rPrChange w:id="1017" w:author="имТ Д" w:date="2017-11-10T10:43:00Z">
                    <w:rPr>
                      <w:highlight w:val="yellow"/>
                    </w:rPr>
                  </w:rPrChange>
                </w:rPr>
                <w:delText xml:space="preserve">вечерне </w:delText>
              </w:r>
            </w:del>
            <w:ins w:id="1018" w:author="имТ Д" w:date="2017-11-10T10:43:00Z">
              <w:r w:rsidR="00C32775">
                <w:t>утрене</w:t>
              </w:r>
              <w:r w:rsidR="00C32775" w:rsidRPr="00C32775">
                <w:rPr>
                  <w:rPrChange w:id="1019" w:author="имТ Д" w:date="2017-11-10T10:43:00Z">
                    <w:rPr>
                      <w:highlight w:val="yellow"/>
                    </w:rPr>
                  </w:rPrChange>
                </w:rPr>
                <w:t xml:space="preserve"> </w:t>
              </w:r>
            </w:ins>
            <w:r w:rsidRPr="00C32775">
              <w:rPr>
                <w:rPrChange w:id="1020" w:author="имТ Д" w:date="2017-11-10T10:43:00Z">
                  <w:rPr>
                    <w:highlight w:val="yellow"/>
                  </w:rPr>
                </w:rPrChange>
              </w:rPr>
              <w:t>по гласу Славы</w:t>
            </w:r>
          </w:p>
        </w:tc>
        <w:tc>
          <w:tcPr>
            <w:tcW w:w="1843" w:type="dxa"/>
          </w:tcPr>
          <w:p w14:paraId="1AF6AE7D" w14:textId="77777777" w:rsidR="00A92FDF" w:rsidRPr="006869BD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843" w:type="dxa"/>
          </w:tcPr>
          <w:p w14:paraId="04909E99" w14:textId="77777777" w:rsidR="00A92FDF" w:rsidRPr="006869BD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869BD">
              <w:rPr>
                <w:highlight w:val="yellow"/>
              </w:rPr>
              <w:t xml:space="preserve">Набрано. </w:t>
            </w:r>
          </w:p>
          <w:p w14:paraId="3B20F500" w14:textId="77777777" w:rsidR="00A92FDF" w:rsidRPr="006869BD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869BD">
              <w:rPr>
                <w:highlight w:val="yellow"/>
              </w:rPr>
              <w:t>Не протестировано.</w:t>
            </w:r>
          </w:p>
        </w:tc>
      </w:tr>
      <w:tr w:rsidR="00A92FDF" w14:paraId="642E380E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63E07B00" w14:textId="77777777" w:rsidR="00A92FDF" w:rsidRDefault="00A92FDF" w:rsidP="006869BD">
            <w:r>
              <w:t>3.</w:t>
            </w:r>
          </w:p>
        </w:tc>
        <w:tc>
          <w:tcPr>
            <w:tcW w:w="2001" w:type="dxa"/>
          </w:tcPr>
          <w:p w14:paraId="35DB9607" w14:textId="77777777" w:rsidR="00A92FDF" w:rsidRPr="009D59FF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В субботу</w:t>
            </w:r>
          </w:p>
        </w:tc>
        <w:tc>
          <w:tcPr>
            <w:tcW w:w="8299" w:type="dxa"/>
          </w:tcPr>
          <w:p w14:paraId="44175B04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rPrChange w:id="1021" w:author="имТ Д" w:date="2017-11-10T10:43:00Z">
                  <w:rPr>
                    <w:b/>
                    <w:highlight w:val="yellow"/>
                  </w:rPr>
                </w:rPrChange>
              </w:rPr>
            </w:pPr>
            <w:r w:rsidRPr="00C32775">
              <w:rPr>
                <w:b/>
                <w:rPrChange w:id="1022" w:author="имТ Д" w:date="2017-11-10T10:43:00Z">
                  <w:rPr>
                    <w:b/>
                    <w:highlight w:val="yellow"/>
                  </w:rPr>
                </w:rPrChange>
              </w:rPr>
              <w:t>Тропарь:</w:t>
            </w:r>
          </w:p>
          <w:p w14:paraId="4F0B8570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1023" w:author="имТ Д" w:date="2017-11-10T10:43:00Z">
                  <w:rPr>
                    <w:highlight w:val="yellow"/>
                  </w:rPr>
                </w:rPrChange>
              </w:rPr>
            </w:pPr>
            <w:r w:rsidRPr="00C32775">
              <w:rPr>
                <w:rPrChange w:id="1024" w:author="имТ Д" w:date="2017-11-10T10:43:00Z">
                  <w:rPr>
                    <w:highlight w:val="yellow"/>
                  </w:rPr>
                </w:rPrChange>
              </w:rPr>
              <w:t>Минея 1-го святого</w:t>
            </w:r>
          </w:p>
          <w:p w14:paraId="080B037D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rPrChange w:id="1025" w:author="имТ Д" w:date="2017-11-10T10:43:00Z">
                  <w:rPr>
                    <w:b/>
                    <w:highlight w:val="yellow"/>
                  </w:rPr>
                </w:rPrChange>
              </w:rPr>
            </w:pPr>
            <w:r w:rsidRPr="00C32775">
              <w:rPr>
                <w:b/>
                <w:rPrChange w:id="1026" w:author="имТ Д" w:date="2017-11-10T10:43:00Z">
                  <w:rPr>
                    <w:b/>
                    <w:highlight w:val="yellow"/>
                  </w:rPr>
                </w:rPrChange>
              </w:rPr>
              <w:t>Слава и ныне:</w:t>
            </w:r>
          </w:p>
          <w:p w14:paraId="2991982C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rPrChange w:id="1027" w:author="имТ Д" w:date="2017-11-10T10:43:00Z">
                  <w:rPr>
                    <w:b/>
                    <w:highlight w:val="yellow"/>
                  </w:rPr>
                </w:rPrChange>
              </w:rPr>
            </w:pPr>
            <w:r w:rsidRPr="00C32775">
              <w:rPr>
                <w:rPrChange w:id="1028" w:author="имТ Д" w:date="2017-11-10T10:43:00Z">
                  <w:rPr>
                    <w:highlight w:val="yellow"/>
                  </w:rPr>
                </w:rPrChange>
              </w:rPr>
              <w:t>Из Приложения 3 текущего гласа Октоиха</w:t>
            </w:r>
          </w:p>
        </w:tc>
        <w:tc>
          <w:tcPr>
            <w:tcW w:w="1843" w:type="dxa"/>
          </w:tcPr>
          <w:p w14:paraId="51878795" w14:textId="77777777" w:rsidR="00A92FDF" w:rsidRPr="006869BD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843" w:type="dxa"/>
          </w:tcPr>
          <w:p w14:paraId="5769306D" w14:textId="77777777" w:rsidR="00A92FDF" w:rsidRPr="006869BD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869BD">
              <w:rPr>
                <w:highlight w:val="yellow"/>
              </w:rPr>
              <w:t xml:space="preserve">Набрано. </w:t>
            </w:r>
          </w:p>
          <w:p w14:paraId="7973A281" w14:textId="77777777" w:rsidR="00A92FDF" w:rsidRPr="006869BD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869BD">
              <w:rPr>
                <w:highlight w:val="yellow"/>
              </w:rPr>
              <w:t>Не протестировано.</w:t>
            </w:r>
          </w:p>
        </w:tc>
      </w:tr>
      <w:tr w:rsidR="00A92FDF" w14:paraId="558DAAE9" w14:textId="77777777" w:rsidTr="00131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5C296167" w14:textId="77777777" w:rsidR="00A92FDF" w:rsidRDefault="00A92FDF" w:rsidP="006869BD">
            <w:r>
              <w:t>4.</w:t>
            </w:r>
          </w:p>
        </w:tc>
        <w:tc>
          <w:tcPr>
            <w:tcW w:w="2001" w:type="dxa"/>
          </w:tcPr>
          <w:p w14:paraId="3A8A90F9" w14:textId="77777777" w:rsidR="00A92FDF" w:rsidRPr="009D59FF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59FF">
              <w:rPr>
                <w:b/>
              </w:rPr>
              <w:t>При одном святом</w:t>
            </w:r>
          </w:p>
        </w:tc>
        <w:tc>
          <w:tcPr>
            <w:tcW w:w="8299" w:type="dxa"/>
          </w:tcPr>
          <w:p w14:paraId="70E87127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rPrChange w:id="1029" w:author="имТ Д" w:date="2017-11-10T10:43:00Z">
                  <w:rPr>
                    <w:b/>
                    <w:highlight w:val="yellow"/>
                  </w:rPr>
                </w:rPrChange>
              </w:rPr>
            </w:pPr>
            <w:r w:rsidRPr="00C32775">
              <w:rPr>
                <w:b/>
                <w:rPrChange w:id="1030" w:author="имТ Д" w:date="2017-11-10T10:43:00Z">
                  <w:rPr>
                    <w:b/>
                    <w:highlight w:val="yellow"/>
                  </w:rPr>
                </w:rPrChange>
              </w:rPr>
              <w:t>Тропарь:</w:t>
            </w:r>
          </w:p>
          <w:p w14:paraId="2049D710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1031" w:author="имТ Д" w:date="2017-11-10T10:43:00Z">
                  <w:rPr>
                    <w:highlight w:val="yellow"/>
                  </w:rPr>
                </w:rPrChange>
              </w:rPr>
            </w:pPr>
            <w:r w:rsidRPr="00C32775">
              <w:rPr>
                <w:rPrChange w:id="1032" w:author="имТ Д" w:date="2017-11-10T10:43:00Z">
                  <w:rPr>
                    <w:highlight w:val="yellow"/>
                  </w:rPr>
                </w:rPrChange>
              </w:rPr>
              <w:t>Минея 1-го святого</w:t>
            </w:r>
          </w:p>
          <w:p w14:paraId="4BCC37E2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rPrChange w:id="1033" w:author="имТ Д" w:date="2017-11-10T10:43:00Z">
                  <w:rPr>
                    <w:b/>
                    <w:highlight w:val="yellow"/>
                  </w:rPr>
                </w:rPrChange>
              </w:rPr>
            </w:pPr>
            <w:r w:rsidRPr="00C32775">
              <w:rPr>
                <w:b/>
                <w:rPrChange w:id="1034" w:author="имТ Д" w:date="2017-11-10T10:43:00Z">
                  <w:rPr>
                    <w:b/>
                    <w:highlight w:val="yellow"/>
                  </w:rPr>
                </w:rPrChange>
              </w:rPr>
              <w:t>Слава и ныне:</w:t>
            </w:r>
          </w:p>
          <w:p w14:paraId="7488C658" w14:textId="77777777" w:rsidR="00A92FDF" w:rsidRPr="00C32775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PrChange w:id="1035" w:author="имТ Д" w:date="2017-11-10T10:43:00Z">
                  <w:rPr>
                    <w:highlight w:val="yellow"/>
                  </w:rPr>
                </w:rPrChange>
              </w:rPr>
            </w:pPr>
            <w:r w:rsidRPr="00C32775">
              <w:rPr>
                <w:rPrChange w:id="1036" w:author="имТ Д" w:date="2017-11-10T10:43:00Z">
                  <w:rPr>
                    <w:highlight w:val="yellow"/>
                  </w:rPr>
                </w:rPrChange>
              </w:rPr>
              <w:t xml:space="preserve">Из Приложения 4 на </w:t>
            </w:r>
            <w:del w:id="1037" w:author="имТ Д" w:date="2017-11-10T10:44:00Z">
              <w:r w:rsidRPr="00C32775" w:rsidDel="00C32775">
                <w:rPr>
                  <w:rPrChange w:id="1038" w:author="имТ Д" w:date="2017-11-10T10:43:00Z">
                    <w:rPr>
                      <w:highlight w:val="yellow"/>
                    </w:rPr>
                  </w:rPrChange>
                </w:rPr>
                <w:delText xml:space="preserve">вечерне </w:delText>
              </w:r>
            </w:del>
            <w:ins w:id="1039" w:author="имТ Д" w:date="2017-11-10T10:44:00Z">
              <w:r w:rsidR="00C32775">
                <w:t>утрене</w:t>
              </w:r>
              <w:r w:rsidR="00C32775" w:rsidRPr="00C32775">
                <w:rPr>
                  <w:rPrChange w:id="1040" w:author="имТ Д" w:date="2017-11-10T10:43:00Z">
                    <w:rPr>
                      <w:highlight w:val="yellow"/>
                    </w:rPr>
                  </w:rPrChange>
                </w:rPr>
                <w:t xml:space="preserve"> </w:t>
              </w:r>
            </w:ins>
            <w:r w:rsidRPr="00C32775">
              <w:rPr>
                <w:rPrChange w:id="1041" w:author="имТ Д" w:date="2017-11-10T10:43:00Z">
                  <w:rPr>
                    <w:highlight w:val="yellow"/>
                  </w:rPr>
                </w:rPrChange>
              </w:rPr>
              <w:t>по гласу Тропаря</w:t>
            </w:r>
          </w:p>
        </w:tc>
        <w:tc>
          <w:tcPr>
            <w:tcW w:w="1843" w:type="dxa"/>
          </w:tcPr>
          <w:p w14:paraId="3E2E17BA" w14:textId="77777777" w:rsidR="00A92FDF" w:rsidRPr="006869BD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843" w:type="dxa"/>
          </w:tcPr>
          <w:p w14:paraId="09511ADB" w14:textId="77777777" w:rsidR="00A92FDF" w:rsidRPr="006869BD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869BD">
              <w:rPr>
                <w:highlight w:val="yellow"/>
              </w:rPr>
              <w:t xml:space="preserve">Набрано. </w:t>
            </w:r>
          </w:p>
          <w:p w14:paraId="078006B3" w14:textId="77777777" w:rsidR="00A92FDF" w:rsidRPr="006869BD" w:rsidRDefault="00A92FDF" w:rsidP="006869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869BD">
              <w:rPr>
                <w:highlight w:val="yellow"/>
              </w:rPr>
              <w:t>Не протестировано.</w:t>
            </w:r>
          </w:p>
        </w:tc>
      </w:tr>
    </w:tbl>
    <w:p w14:paraId="36E29B17" w14:textId="77777777" w:rsidR="004D6D7E" w:rsidRPr="004D6D7E" w:rsidRDefault="004D6D7E" w:rsidP="004D6D7E"/>
    <w:p w14:paraId="2E649128" w14:textId="2B8B3C9F" w:rsidR="006C522F" w:rsidRDefault="006C522F">
      <w:pPr>
        <w:pStyle w:val="2"/>
        <w:numPr>
          <w:ilvl w:val="0"/>
          <w:numId w:val="15"/>
        </w:numPr>
        <w:rPr>
          <w:ins w:id="1042" w:author="имТ Д" w:date="2017-11-10T11:00:00Z"/>
        </w:rPr>
        <w:pPrChange w:id="1043" w:author="имТ Д" w:date="2017-11-22T23:28:00Z">
          <w:pPr>
            <w:pStyle w:val="2"/>
            <w:numPr>
              <w:numId w:val="22"/>
            </w:numPr>
            <w:ind w:left="360" w:hanging="360"/>
          </w:pPr>
        </w:pPrChange>
      </w:pPr>
      <w:bookmarkStart w:id="1044" w:name="_Toc514273725"/>
      <w:r>
        <w:lastRenderedPageBreak/>
        <w:t>1-й час.</w:t>
      </w:r>
      <w:bookmarkEnd w:id="1044"/>
    </w:p>
    <w:p w14:paraId="25AF3E0E" w14:textId="77777777" w:rsidR="009F7517" w:rsidRDefault="009F7517">
      <w:pPr>
        <w:pStyle w:val="2"/>
        <w:numPr>
          <w:ilvl w:val="1"/>
          <w:numId w:val="15"/>
        </w:numPr>
        <w:spacing w:before="120" w:after="120"/>
        <w:rPr>
          <w:ins w:id="1045" w:author="имТ Д" w:date="2017-11-10T11:00:00Z"/>
        </w:rPr>
        <w:pPrChange w:id="1046" w:author="имТ Д" w:date="2017-11-22T23:28:00Z">
          <w:pPr>
            <w:pStyle w:val="2"/>
            <w:numPr>
              <w:ilvl w:val="1"/>
              <w:numId w:val="4"/>
            </w:numPr>
            <w:spacing w:before="120" w:after="120"/>
            <w:ind w:left="792" w:hanging="432"/>
          </w:pPr>
        </w:pPrChange>
      </w:pPr>
      <w:bookmarkStart w:id="1047" w:name="_Toc514273726"/>
      <w:ins w:id="1048" w:author="имТ Д" w:date="2017-11-10T11:00:00Z">
        <w:r>
          <w:t>Тропари</w:t>
        </w:r>
        <w:r>
          <w:rPr>
            <w:rStyle w:val="ab"/>
          </w:rPr>
          <w:footnoteReference w:id="22"/>
        </w:r>
        <w:bookmarkEnd w:id="1047"/>
      </w:ins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609"/>
        <w:gridCol w:w="2223"/>
        <w:gridCol w:w="8090"/>
        <w:gridCol w:w="1833"/>
        <w:gridCol w:w="1841"/>
      </w:tblGrid>
      <w:tr w:rsidR="009F7517" w14:paraId="3EEE981C" w14:textId="77777777" w:rsidTr="00210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051" w:author="имТ Д" w:date="2017-11-10T11:0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4EEC62BF" w14:textId="77777777" w:rsidR="009F7517" w:rsidRDefault="009F7517" w:rsidP="00210A4B">
            <w:pPr>
              <w:rPr>
                <w:ins w:id="1052" w:author="имТ Д" w:date="2017-11-10T11:00:00Z"/>
              </w:rPr>
            </w:pPr>
            <w:ins w:id="1053" w:author="имТ Д" w:date="2017-11-10T11:00:00Z">
              <w:r>
                <w:t>№ п/п</w:t>
              </w:r>
            </w:ins>
          </w:p>
        </w:tc>
        <w:tc>
          <w:tcPr>
            <w:tcW w:w="2001" w:type="dxa"/>
          </w:tcPr>
          <w:p w14:paraId="5D95140C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054" w:author="имТ Д" w:date="2017-11-10T11:00:00Z"/>
              </w:rPr>
            </w:pPr>
            <w:ins w:id="1055" w:author="имТ Д" w:date="2017-11-10T11:00:00Z">
              <w:r>
                <w:t>Условие</w:t>
              </w:r>
            </w:ins>
          </w:p>
        </w:tc>
        <w:tc>
          <w:tcPr>
            <w:tcW w:w="8299" w:type="dxa"/>
          </w:tcPr>
          <w:p w14:paraId="3B2F0852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056" w:author="имТ Д" w:date="2017-11-10T11:00:00Z"/>
              </w:rPr>
            </w:pPr>
            <w:ins w:id="1057" w:author="имТ Д" w:date="2017-11-10T11:00:00Z">
              <w:r>
                <w:t>Сценарий</w:t>
              </w:r>
            </w:ins>
          </w:p>
        </w:tc>
        <w:tc>
          <w:tcPr>
            <w:tcW w:w="1843" w:type="dxa"/>
          </w:tcPr>
          <w:p w14:paraId="165F0437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058" w:author="имТ Д" w:date="2017-11-10T11:00:00Z"/>
              </w:rPr>
            </w:pPr>
            <w:ins w:id="1059" w:author="имТ Д" w:date="2017-11-10T11:00:00Z">
              <w:r>
                <w:t>Пример для тестирования</w:t>
              </w:r>
            </w:ins>
          </w:p>
        </w:tc>
        <w:tc>
          <w:tcPr>
            <w:tcW w:w="1843" w:type="dxa"/>
          </w:tcPr>
          <w:p w14:paraId="56315DF6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060" w:author="имТ Д" w:date="2017-11-10T11:00:00Z"/>
              </w:rPr>
            </w:pPr>
            <w:ins w:id="1061" w:author="имТ Д" w:date="2017-11-10T11:00:00Z">
              <w:r>
                <w:t>Статус</w:t>
              </w:r>
            </w:ins>
          </w:p>
        </w:tc>
      </w:tr>
      <w:tr w:rsidR="009F7517" w14:paraId="1E064EA3" w14:textId="77777777" w:rsidTr="00210A4B">
        <w:trPr>
          <w:ins w:id="1062" w:author="имТ Д" w:date="2017-11-10T11:0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624E39AB" w14:textId="77777777" w:rsidR="009F7517" w:rsidRPr="00210A4B" w:rsidRDefault="009F7517" w:rsidP="00210A4B">
            <w:pPr>
              <w:rPr>
                <w:ins w:id="1063" w:author="имТ Д" w:date="2017-11-10T11:00:00Z"/>
                <w:highlight w:val="cyan"/>
                <w:rPrChange w:id="1064" w:author="имТ Д" w:date="2017-11-10T11:05:00Z">
                  <w:rPr>
                    <w:ins w:id="1065" w:author="имТ Д" w:date="2017-11-10T11:00:00Z"/>
                  </w:rPr>
                </w:rPrChange>
              </w:rPr>
            </w:pPr>
            <w:commentRangeStart w:id="1066"/>
            <w:ins w:id="1067" w:author="имТ Д" w:date="2017-11-10T11:00:00Z">
              <w:r w:rsidRPr="00210A4B">
                <w:rPr>
                  <w:highlight w:val="cyan"/>
                  <w:rPrChange w:id="1068" w:author="имТ Д" w:date="2017-11-10T11:05:00Z">
                    <w:rPr/>
                  </w:rPrChange>
                </w:rPr>
                <w:t>1.</w:t>
              </w:r>
            </w:ins>
          </w:p>
        </w:tc>
        <w:tc>
          <w:tcPr>
            <w:tcW w:w="2001" w:type="dxa"/>
          </w:tcPr>
          <w:p w14:paraId="6E074A9B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69" w:author="имТ Д" w:date="2017-11-10T11:00:00Z"/>
                <w:b/>
                <w:highlight w:val="cyan"/>
                <w:rPrChange w:id="1070" w:author="имТ Д" w:date="2017-11-10T11:05:00Z">
                  <w:rPr>
                    <w:ins w:id="1071" w:author="имТ Д" w:date="2017-11-10T11:00:00Z"/>
                    <w:b/>
                  </w:rPr>
                </w:rPrChange>
              </w:rPr>
            </w:pPr>
            <w:ins w:id="1072" w:author="имТ Д" w:date="2017-11-10T11:00:00Z">
              <w:r w:rsidRPr="00210A4B">
                <w:rPr>
                  <w:b/>
                  <w:highlight w:val="cyan"/>
                  <w:rPrChange w:id="1073" w:author="имТ Д" w:date="2017-11-10T11:05:00Z">
                    <w:rPr>
                      <w:b/>
                    </w:rPr>
                  </w:rPrChange>
                </w:rPr>
                <w:t>В воскресенье</w:t>
              </w:r>
            </w:ins>
          </w:p>
        </w:tc>
        <w:tc>
          <w:tcPr>
            <w:tcW w:w="8299" w:type="dxa"/>
          </w:tcPr>
          <w:p w14:paraId="28C61552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74" w:author="имТ Д" w:date="2017-11-10T11:00:00Z"/>
                <w:b/>
                <w:highlight w:val="cyan"/>
                <w:rPrChange w:id="1075" w:author="имТ Д" w:date="2017-11-10T11:05:00Z">
                  <w:rPr>
                    <w:ins w:id="1076" w:author="имТ Д" w:date="2017-11-10T11:00:00Z"/>
                    <w:b/>
                  </w:rPr>
                </w:rPrChange>
              </w:rPr>
            </w:pPr>
            <w:ins w:id="1077" w:author="имТ Д" w:date="2017-11-10T11:00:00Z">
              <w:r w:rsidRPr="00210A4B">
                <w:rPr>
                  <w:b/>
                  <w:highlight w:val="cyan"/>
                  <w:rPrChange w:id="1078" w:author="имТ Д" w:date="2017-11-10T11:05:00Z">
                    <w:rPr>
                      <w:b/>
                    </w:rPr>
                  </w:rPrChange>
                </w:rPr>
                <w:t>Слава:</w:t>
              </w:r>
            </w:ins>
          </w:p>
          <w:p w14:paraId="522CABC0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79" w:author="имТ Д" w:date="2017-11-10T11:00:00Z"/>
                <w:highlight w:val="cyan"/>
                <w:rPrChange w:id="1080" w:author="имТ Д" w:date="2017-11-10T11:05:00Z">
                  <w:rPr>
                    <w:ins w:id="1081" w:author="имТ Д" w:date="2017-11-10T11:00:00Z"/>
                  </w:rPr>
                </w:rPrChange>
              </w:rPr>
            </w:pPr>
            <w:ins w:id="1082" w:author="имТ Д" w:date="2017-11-10T11:00:00Z">
              <w:r w:rsidRPr="00210A4B">
                <w:rPr>
                  <w:highlight w:val="cyan"/>
                  <w:rPrChange w:id="1083" w:author="имТ Д" w:date="2017-11-10T11:05:00Z">
                    <w:rPr/>
                  </w:rPrChange>
                </w:rPr>
                <w:t>Тропарь воскресный</w:t>
              </w:r>
            </w:ins>
          </w:p>
        </w:tc>
        <w:tc>
          <w:tcPr>
            <w:tcW w:w="1843" w:type="dxa"/>
          </w:tcPr>
          <w:p w14:paraId="16C5D119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84" w:author="имТ Д" w:date="2017-11-10T11:00:00Z"/>
                <w:highlight w:val="cyan"/>
                <w:rPrChange w:id="1085" w:author="имТ Д" w:date="2017-11-10T11:05:00Z">
                  <w:rPr>
                    <w:ins w:id="1086" w:author="имТ Д" w:date="2017-11-10T11:00:00Z"/>
                  </w:rPr>
                </w:rPrChange>
              </w:rPr>
            </w:pPr>
          </w:p>
        </w:tc>
        <w:tc>
          <w:tcPr>
            <w:tcW w:w="1843" w:type="dxa"/>
          </w:tcPr>
          <w:p w14:paraId="3DF37896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87" w:author="имТ Д" w:date="2017-11-10T11:00:00Z"/>
                <w:highlight w:val="cyan"/>
                <w:rPrChange w:id="1088" w:author="имТ Д" w:date="2017-11-10T11:05:00Z">
                  <w:rPr>
                    <w:ins w:id="1089" w:author="имТ Д" w:date="2017-11-10T11:00:00Z"/>
                    <w:highlight w:val="yellow"/>
                  </w:rPr>
                </w:rPrChange>
              </w:rPr>
            </w:pPr>
            <w:ins w:id="1090" w:author="имТ Д" w:date="2017-11-10T11:00:00Z">
              <w:r w:rsidRPr="00210A4B">
                <w:rPr>
                  <w:highlight w:val="cyan"/>
                  <w:rPrChange w:id="1091" w:author="имТ Д" w:date="2017-11-10T11:05:00Z">
                    <w:rPr>
                      <w:highlight w:val="yellow"/>
                    </w:rPr>
                  </w:rPrChange>
                </w:rPr>
                <w:t xml:space="preserve">Набрано. </w:t>
              </w:r>
            </w:ins>
          </w:p>
          <w:p w14:paraId="4065D76D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092" w:author="имТ Д" w:date="2017-11-10T11:00:00Z"/>
                <w:highlight w:val="cyan"/>
                <w:rPrChange w:id="1093" w:author="имТ Д" w:date="2017-11-10T11:05:00Z">
                  <w:rPr>
                    <w:ins w:id="1094" w:author="имТ Д" w:date="2017-11-10T11:00:00Z"/>
                    <w:highlight w:val="yellow"/>
                  </w:rPr>
                </w:rPrChange>
              </w:rPr>
            </w:pPr>
            <w:ins w:id="1095" w:author="имТ Д" w:date="2017-11-10T11:00:00Z">
              <w:r w:rsidRPr="00210A4B">
                <w:rPr>
                  <w:highlight w:val="cyan"/>
                  <w:rPrChange w:id="1096" w:author="имТ Д" w:date="2017-11-10T11:05:00Z">
                    <w:rPr>
                      <w:highlight w:val="yellow"/>
                    </w:rPr>
                  </w:rPrChange>
                </w:rPr>
                <w:t>Не протестировано.</w:t>
              </w:r>
            </w:ins>
            <w:commentRangeEnd w:id="1066"/>
            <w:ins w:id="1097" w:author="имТ Д" w:date="2017-11-10T11:05:00Z">
              <w:r w:rsidR="00210A4B">
                <w:rPr>
                  <w:rStyle w:val="af1"/>
                </w:rPr>
                <w:commentReference w:id="1066"/>
              </w:r>
            </w:ins>
          </w:p>
        </w:tc>
      </w:tr>
      <w:tr w:rsidR="009F7517" w14:paraId="3C1FEEBF" w14:textId="77777777" w:rsidTr="00210A4B">
        <w:trPr>
          <w:ins w:id="1098" w:author="имТ Д" w:date="2017-11-10T11:0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7303751D" w14:textId="77777777" w:rsidR="009F7517" w:rsidRDefault="009F7517" w:rsidP="00210A4B">
            <w:pPr>
              <w:rPr>
                <w:ins w:id="1099" w:author="имТ Д" w:date="2017-11-10T11:00:00Z"/>
              </w:rPr>
            </w:pPr>
            <w:ins w:id="1100" w:author="имТ Д" w:date="2017-11-10T11:00:00Z">
              <w:r>
                <w:t>1.</w:t>
              </w:r>
            </w:ins>
          </w:p>
        </w:tc>
        <w:tc>
          <w:tcPr>
            <w:tcW w:w="2001" w:type="dxa"/>
          </w:tcPr>
          <w:p w14:paraId="66B0D8B0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01" w:author="имТ Д" w:date="2017-11-10T11:00:00Z"/>
              </w:rPr>
            </w:pPr>
            <w:ins w:id="1102" w:author="имТ Д" w:date="2017-11-10T11:00:00Z">
              <w:r w:rsidRPr="009D59FF">
                <w:rPr>
                  <w:b/>
                </w:rPr>
                <w:t xml:space="preserve">В </w:t>
              </w:r>
              <w:r>
                <w:rPr>
                  <w:b/>
                </w:rPr>
                <w:t>пред/попразднество</w:t>
              </w:r>
            </w:ins>
          </w:p>
        </w:tc>
        <w:tc>
          <w:tcPr>
            <w:tcW w:w="8299" w:type="dxa"/>
          </w:tcPr>
          <w:p w14:paraId="2975BB38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03" w:author="имТ Д" w:date="2017-11-10T11:00:00Z"/>
              </w:rPr>
            </w:pPr>
            <w:ins w:id="1104" w:author="имТ Д" w:date="2017-11-10T11:00:00Z">
              <w:r w:rsidRPr="000257DD">
                <w:t>Тропарь Минеи праздника</w:t>
              </w:r>
            </w:ins>
          </w:p>
          <w:p w14:paraId="249C20AC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05" w:author="имТ Д" w:date="2017-11-10T11:00:00Z"/>
                <w:b/>
              </w:rPr>
            </w:pPr>
            <w:ins w:id="1106" w:author="имТ Д" w:date="2017-11-10T11:00:00Z">
              <w:r>
                <w:rPr>
                  <w:b/>
                </w:rPr>
                <w:t>Слава:</w:t>
              </w:r>
            </w:ins>
          </w:p>
          <w:p w14:paraId="2C769C73" w14:textId="77777777" w:rsidR="009F7517" w:rsidRDefault="009F7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07" w:author="имТ Д" w:date="2017-11-10T11:00:00Z"/>
              </w:rPr>
              <w:pPrChange w:id="1108" w:author="имТ Д" w:date="2017-11-10T11:00:00Z">
                <w:pPr>
                  <w:ind w:left="708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109" w:author="имТ Д" w:date="2017-11-10T11:00:00Z">
              <w:r w:rsidRPr="000257DD">
                <w:t>Тропарь Минеи1</w:t>
              </w:r>
            </w:ins>
          </w:p>
        </w:tc>
        <w:tc>
          <w:tcPr>
            <w:tcW w:w="1843" w:type="dxa"/>
          </w:tcPr>
          <w:p w14:paraId="5D5CA824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10" w:author="имТ Д" w:date="2017-11-10T11:00:00Z"/>
              </w:rPr>
            </w:pPr>
          </w:p>
        </w:tc>
        <w:tc>
          <w:tcPr>
            <w:tcW w:w="1843" w:type="dxa"/>
          </w:tcPr>
          <w:p w14:paraId="46AB480A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11" w:author="имТ Д" w:date="2017-11-10T11:00:00Z"/>
                <w:highlight w:val="yellow"/>
              </w:rPr>
            </w:pPr>
            <w:ins w:id="1112" w:author="имТ Д" w:date="2017-11-10T11:00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33F7951B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13" w:author="имТ Д" w:date="2017-11-10T11:00:00Z"/>
                <w:highlight w:val="yellow"/>
              </w:rPr>
            </w:pPr>
            <w:ins w:id="1114" w:author="имТ Д" w:date="2017-11-10T11:00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9F7517" w14:paraId="2E0ABE52" w14:textId="77777777" w:rsidTr="00210A4B">
        <w:trPr>
          <w:ins w:id="1115" w:author="имТ Д" w:date="2017-11-10T11:0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3016E93C" w14:textId="77777777" w:rsidR="009F7517" w:rsidRDefault="009F7517" w:rsidP="00210A4B">
            <w:pPr>
              <w:rPr>
                <w:ins w:id="1116" w:author="имТ Д" w:date="2017-11-10T11:00:00Z"/>
              </w:rPr>
            </w:pPr>
            <w:ins w:id="1117" w:author="имТ Д" w:date="2017-11-10T11:00:00Z">
              <w:r>
                <w:t>2.</w:t>
              </w:r>
            </w:ins>
          </w:p>
        </w:tc>
        <w:tc>
          <w:tcPr>
            <w:tcW w:w="2001" w:type="dxa"/>
          </w:tcPr>
          <w:p w14:paraId="79FE6016" w14:textId="77777777" w:rsidR="009F7517" w:rsidRPr="009D59FF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18" w:author="имТ Д" w:date="2017-11-10T11:00:00Z"/>
                <w:b/>
              </w:rPr>
            </w:pPr>
            <w:ins w:id="1119" w:author="имТ Д" w:date="2017-11-10T11:00:00Z">
              <w:r w:rsidRPr="009D59FF">
                <w:rPr>
                  <w:b/>
                </w:rPr>
                <w:t>При двух святых</w:t>
              </w:r>
            </w:ins>
          </w:p>
        </w:tc>
        <w:tc>
          <w:tcPr>
            <w:tcW w:w="8299" w:type="dxa"/>
          </w:tcPr>
          <w:p w14:paraId="2EB91C29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20" w:author="имТ Д" w:date="2017-11-10T11:00:00Z"/>
              </w:rPr>
            </w:pPr>
            <w:ins w:id="1121" w:author="имТ Д" w:date="2017-11-10T11:00:00Z">
              <w:r w:rsidRPr="000257DD">
                <w:t>Тропарь</w:t>
              </w:r>
              <w:r>
                <w:t xml:space="preserve"> </w:t>
              </w:r>
              <w:r w:rsidRPr="00CD78BA">
                <w:t>Мине</w:t>
              </w:r>
              <w:r>
                <w:t>и1</w:t>
              </w:r>
            </w:ins>
          </w:p>
          <w:p w14:paraId="0E7A2797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22" w:author="имТ Д" w:date="2017-11-10T11:00:00Z"/>
                <w:b/>
              </w:rPr>
            </w:pPr>
            <w:ins w:id="1123" w:author="имТ Д" w:date="2017-11-10T11:00:00Z">
              <w:r>
                <w:rPr>
                  <w:b/>
                </w:rPr>
                <w:t>Слава:</w:t>
              </w:r>
            </w:ins>
          </w:p>
          <w:p w14:paraId="7F4D8566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24" w:author="имТ Д" w:date="2017-11-10T11:00:00Z"/>
                <w:b/>
              </w:rPr>
            </w:pPr>
            <w:ins w:id="1125" w:author="имТ Д" w:date="2017-11-10T11:00:00Z">
              <w:r w:rsidRPr="000257DD">
                <w:t>Тропарь</w:t>
              </w:r>
              <w:r>
                <w:t xml:space="preserve"> </w:t>
              </w:r>
              <w:r w:rsidRPr="00CD78BA">
                <w:t>Мине</w:t>
              </w:r>
              <w:r>
                <w:t>и2</w:t>
              </w:r>
            </w:ins>
          </w:p>
          <w:p w14:paraId="5C038713" w14:textId="77777777" w:rsidR="009F7517" w:rsidRPr="00FF27EF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26" w:author="имТ Д" w:date="2017-11-10T11:00:00Z"/>
              </w:rPr>
            </w:pPr>
          </w:p>
        </w:tc>
        <w:tc>
          <w:tcPr>
            <w:tcW w:w="1843" w:type="dxa"/>
          </w:tcPr>
          <w:p w14:paraId="0E61C8D6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27" w:author="имТ Д" w:date="2017-11-10T11:00:00Z"/>
              </w:rPr>
            </w:pPr>
          </w:p>
        </w:tc>
        <w:tc>
          <w:tcPr>
            <w:tcW w:w="1843" w:type="dxa"/>
          </w:tcPr>
          <w:p w14:paraId="5862608E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28" w:author="имТ Д" w:date="2017-11-10T11:00:00Z"/>
                <w:highlight w:val="yellow"/>
              </w:rPr>
            </w:pPr>
            <w:ins w:id="1129" w:author="имТ Д" w:date="2017-11-10T11:00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511F04DF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30" w:author="имТ Д" w:date="2017-11-10T11:00:00Z"/>
                <w:highlight w:val="yellow"/>
              </w:rPr>
            </w:pPr>
            <w:ins w:id="1131" w:author="имТ Д" w:date="2017-11-10T11:00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9F7517" w14:paraId="1BD50295" w14:textId="77777777" w:rsidTr="00210A4B">
        <w:trPr>
          <w:ins w:id="1132" w:author="имТ Д" w:date="2017-11-10T11:0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6D342B6D" w14:textId="3F9C0863" w:rsidR="009F7517" w:rsidRDefault="00210A4B" w:rsidP="00210A4B">
            <w:pPr>
              <w:rPr>
                <w:ins w:id="1133" w:author="имТ Д" w:date="2017-11-10T11:00:00Z"/>
              </w:rPr>
            </w:pPr>
            <w:ins w:id="1134" w:author="имТ Д" w:date="2017-11-10T11:05:00Z">
              <w:r>
                <w:t>3</w:t>
              </w:r>
            </w:ins>
            <w:ins w:id="1135" w:author="имТ Д" w:date="2017-11-10T11:00:00Z">
              <w:r w:rsidR="009F7517">
                <w:t>.</w:t>
              </w:r>
            </w:ins>
          </w:p>
        </w:tc>
        <w:tc>
          <w:tcPr>
            <w:tcW w:w="2001" w:type="dxa"/>
          </w:tcPr>
          <w:p w14:paraId="0572D40F" w14:textId="77777777" w:rsidR="009F7517" w:rsidRPr="009D59FF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36" w:author="имТ Д" w:date="2017-11-10T11:00:00Z"/>
                <w:b/>
              </w:rPr>
            </w:pPr>
            <w:ins w:id="1137" w:author="имТ Д" w:date="2017-11-10T11:00:00Z">
              <w:r w:rsidRPr="009D59FF">
                <w:rPr>
                  <w:b/>
                </w:rPr>
                <w:t>При одном святом</w:t>
              </w:r>
            </w:ins>
          </w:p>
        </w:tc>
        <w:tc>
          <w:tcPr>
            <w:tcW w:w="8299" w:type="dxa"/>
          </w:tcPr>
          <w:p w14:paraId="213E06D0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38" w:author="имТ Д" w:date="2017-11-10T11:00:00Z"/>
                <w:b/>
              </w:rPr>
            </w:pPr>
            <w:ins w:id="1139" w:author="имТ Д" w:date="2017-11-10T11:00:00Z">
              <w:r w:rsidRPr="000257DD">
                <w:rPr>
                  <w:b/>
                </w:rPr>
                <w:t>Слава:</w:t>
              </w:r>
            </w:ins>
          </w:p>
          <w:p w14:paraId="6398185A" w14:textId="77777777" w:rsidR="009F7517" w:rsidRPr="00CA389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40" w:author="имТ Д" w:date="2017-11-10T11:00:00Z"/>
              </w:rPr>
            </w:pPr>
            <w:ins w:id="1141" w:author="имТ Д" w:date="2017-11-10T11:00:00Z">
              <w:r w:rsidRPr="000257DD">
                <w:t>Тропарь Минеи1</w:t>
              </w:r>
            </w:ins>
          </w:p>
        </w:tc>
        <w:tc>
          <w:tcPr>
            <w:tcW w:w="1843" w:type="dxa"/>
          </w:tcPr>
          <w:p w14:paraId="5CEB16C6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42" w:author="имТ Д" w:date="2017-11-10T11:00:00Z"/>
              </w:rPr>
            </w:pPr>
          </w:p>
        </w:tc>
        <w:tc>
          <w:tcPr>
            <w:tcW w:w="1843" w:type="dxa"/>
          </w:tcPr>
          <w:p w14:paraId="41D5A137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43" w:author="имТ Д" w:date="2017-11-10T11:00:00Z"/>
                <w:highlight w:val="yellow"/>
              </w:rPr>
            </w:pPr>
            <w:ins w:id="1144" w:author="имТ Д" w:date="2017-11-10T11:00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3B969B6A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45" w:author="имТ Д" w:date="2017-11-10T11:00:00Z"/>
                <w:highlight w:val="yellow"/>
              </w:rPr>
            </w:pPr>
            <w:ins w:id="1146" w:author="имТ Д" w:date="2017-11-10T11:00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</w:tbl>
    <w:p w14:paraId="55D0D622" w14:textId="77777777" w:rsidR="009F7517" w:rsidRDefault="009F7517">
      <w:pPr>
        <w:pStyle w:val="2"/>
        <w:numPr>
          <w:ilvl w:val="1"/>
          <w:numId w:val="15"/>
        </w:numPr>
        <w:spacing w:before="120" w:after="120"/>
        <w:rPr>
          <w:ins w:id="1147" w:author="имТ Д" w:date="2017-11-10T11:00:00Z"/>
        </w:rPr>
        <w:pPrChange w:id="1148" w:author="имТ Д" w:date="2017-11-22T23:28:00Z">
          <w:pPr>
            <w:pStyle w:val="2"/>
            <w:numPr>
              <w:ilvl w:val="1"/>
              <w:numId w:val="22"/>
            </w:numPr>
            <w:spacing w:before="120" w:after="120"/>
            <w:ind w:left="792" w:hanging="432"/>
          </w:pPr>
        </w:pPrChange>
      </w:pPr>
      <w:bookmarkStart w:id="1149" w:name="_Toc514273727"/>
      <w:ins w:id="1150" w:author="имТ Д" w:date="2017-11-10T11:00:00Z">
        <w:r>
          <w:t>Кондак</w:t>
        </w:r>
        <w:r>
          <w:rPr>
            <w:rStyle w:val="ab"/>
          </w:rPr>
          <w:footnoteReference w:id="23"/>
        </w:r>
        <w:bookmarkEnd w:id="1149"/>
      </w:ins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609"/>
        <w:gridCol w:w="2223"/>
        <w:gridCol w:w="8090"/>
        <w:gridCol w:w="1833"/>
        <w:gridCol w:w="1841"/>
      </w:tblGrid>
      <w:tr w:rsidR="009F7517" w14:paraId="00436A94" w14:textId="77777777" w:rsidTr="00210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153" w:author="имТ Д" w:date="2017-11-10T11:0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47B3C58C" w14:textId="77777777" w:rsidR="009F7517" w:rsidRDefault="009F7517" w:rsidP="00210A4B">
            <w:pPr>
              <w:rPr>
                <w:ins w:id="1154" w:author="имТ Д" w:date="2017-11-10T11:00:00Z"/>
              </w:rPr>
            </w:pPr>
            <w:ins w:id="1155" w:author="имТ Д" w:date="2017-11-10T11:00:00Z">
              <w:r>
                <w:t>№ п/п</w:t>
              </w:r>
            </w:ins>
          </w:p>
        </w:tc>
        <w:tc>
          <w:tcPr>
            <w:tcW w:w="2001" w:type="dxa"/>
          </w:tcPr>
          <w:p w14:paraId="56AE549D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156" w:author="имТ Д" w:date="2017-11-10T11:00:00Z"/>
              </w:rPr>
            </w:pPr>
            <w:ins w:id="1157" w:author="имТ Д" w:date="2017-11-10T11:00:00Z">
              <w:r>
                <w:t>Условие</w:t>
              </w:r>
            </w:ins>
          </w:p>
        </w:tc>
        <w:tc>
          <w:tcPr>
            <w:tcW w:w="8299" w:type="dxa"/>
          </w:tcPr>
          <w:p w14:paraId="78F0F32F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158" w:author="имТ Д" w:date="2017-11-10T11:00:00Z"/>
              </w:rPr>
            </w:pPr>
            <w:ins w:id="1159" w:author="имТ Д" w:date="2017-11-10T11:00:00Z">
              <w:r>
                <w:t>Сценарий</w:t>
              </w:r>
            </w:ins>
          </w:p>
        </w:tc>
        <w:tc>
          <w:tcPr>
            <w:tcW w:w="1843" w:type="dxa"/>
          </w:tcPr>
          <w:p w14:paraId="4EAE3E58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160" w:author="имТ Д" w:date="2017-11-10T11:00:00Z"/>
              </w:rPr>
            </w:pPr>
            <w:ins w:id="1161" w:author="имТ Д" w:date="2017-11-10T11:00:00Z">
              <w:r>
                <w:t>Пример для тестирования</w:t>
              </w:r>
            </w:ins>
          </w:p>
        </w:tc>
        <w:tc>
          <w:tcPr>
            <w:tcW w:w="1843" w:type="dxa"/>
          </w:tcPr>
          <w:p w14:paraId="0D9AA1F2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162" w:author="имТ Д" w:date="2017-11-10T11:00:00Z"/>
              </w:rPr>
            </w:pPr>
            <w:ins w:id="1163" w:author="имТ Д" w:date="2017-11-10T11:00:00Z">
              <w:r>
                <w:t>Статус</w:t>
              </w:r>
            </w:ins>
          </w:p>
        </w:tc>
      </w:tr>
      <w:tr w:rsidR="009F7517" w14:paraId="75FF9F87" w14:textId="77777777" w:rsidTr="00210A4B">
        <w:trPr>
          <w:ins w:id="1164" w:author="имТ Д" w:date="2017-11-10T11:0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355C62F1" w14:textId="77777777" w:rsidR="009F7517" w:rsidRPr="00210A4B" w:rsidRDefault="009F7517" w:rsidP="00210A4B">
            <w:pPr>
              <w:rPr>
                <w:ins w:id="1165" w:author="имТ Д" w:date="2017-11-10T11:00:00Z"/>
                <w:highlight w:val="cyan"/>
                <w:rPrChange w:id="1166" w:author="имТ Д" w:date="2017-11-10T11:05:00Z">
                  <w:rPr>
                    <w:ins w:id="1167" w:author="имТ Д" w:date="2017-11-10T11:00:00Z"/>
                  </w:rPr>
                </w:rPrChange>
              </w:rPr>
            </w:pPr>
            <w:commentRangeStart w:id="1168"/>
            <w:ins w:id="1169" w:author="имТ Д" w:date="2017-11-10T11:00:00Z">
              <w:r w:rsidRPr="00210A4B">
                <w:rPr>
                  <w:highlight w:val="cyan"/>
                  <w:rPrChange w:id="1170" w:author="имТ Д" w:date="2017-11-10T11:05:00Z">
                    <w:rPr/>
                  </w:rPrChange>
                </w:rPr>
                <w:t>1.</w:t>
              </w:r>
            </w:ins>
          </w:p>
        </w:tc>
        <w:tc>
          <w:tcPr>
            <w:tcW w:w="2001" w:type="dxa"/>
          </w:tcPr>
          <w:p w14:paraId="344C93B7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71" w:author="имТ Д" w:date="2017-11-10T11:00:00Z"/>
                <w:b/>
                <w:highlight w:val="cyan"/>
                <w:rPrChange w:id="1172" w:author="имТ Д" w:date="2017-11-10T11:05:00Z">
                  <w:rPr>
                    <w:ins w:id="1173" w:author="имТ Д" w:date="2017-11-10T11:00:00Z"/>
                    <w:b/>
                  </w:rPr>
                </w:rPrChange>
              </w:rPr>
            </w:pPr>
            <w:ins w:id="1174" w:author="имТ Д" w:date="2017-11-10T11:00:00Z">
              <w:r w:rsidRPr="00210A4B">
                <w:rPr>
                  <w:b/>
                  <w:highlight w:val="cyan"/>
                  <w:rPrChange w:id="1175" w:author="имТ Д" w:date="2017-11-10T11:05:00Z">
                    <w:rPr>
                      <w:b/>
                    </w:rPr>
                  </w:rPrChange>
                </w:rPr>
                <w:t>В воскресенье</w:t>
              </w:r>
            </w:ins>
          </w:p>
        </w:tc>
        <w:tc>
          <w:tcPr>
            <w:tcW w:w="8299" w:type="dxa"/>
          </w:tcPr>
          <w:p w14:paraId="78CBA560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76" w:author="имТ Д" w:date="2017-11-10T11:00:00Z"/>
                <w:highlight w:val="cyan"/>
                <w:rPrChange w:id="1177" w:author="имТ Д" w:date="2017-11-10T11:05:00Z">
                  <w:rPr>
                    <w:ins w:id="1178" w:author="имТ Д" w:date="2017-11-10T11:00:00Z"/>
                  </w:rPr>
                </w:rPrChange>
              </w:rPr>
            </w:pPr>
            <w:ins w:id="1179" w:author="имТ Д" w:date="2017-11-10T11:00:00Z">
              <w:r w:rsidRPr="00210A4B">
                <w:rPr>
                  <w:highlight w:val="cyan"/>
                  <w:rPrChange w:id="1180" w:author="имТ Д" w:date="2017-11-10T11:05:00Z">
                    <w:rPr/>
                  </w:rPrChange>
                </w:rPr>
                <w:t>Кондак воскресный</w:t>
              </w:r>
            </w:ins>
          </w:p>
        </w:tc>
        <w:tc>
          <w:tcPr>
            <w:tcW w:w="1843" w:type="dxa"/>
          </w:tcPr>
          <w:p w14:paraId="3794422C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81" w:author="имТ Д" w:date="2017-11-10T11:00:00Z"/>
                <w:highlight w:val="cyan"/>
                <w:rPrChange w:id="1182" w:author="имТ Д" w:date="2017-11-10T11:05:00Z">
                  <w:rPr>
                    <w:ins w:id="1183" w:author="имТ Д" w:date="2017-11-10T11:00:00Z"/>
                  </w:rPr>
                </w:rPrChange>
              </w:rPr>
            </w:pPr>
          </w:p>
        </w:tc>
        <w:tc>
          <w:tcPr>
            <w:tcW w:w="1843" w:type="dxa"/>
          </w:tcPr>
          <w:p w14:paraId="4DBB53D9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84" w:author="имТ Д" w:date="2017-11-10T11:00:00Z"/>
                <w:highlight w:val="cyan"/>
                <w:rPrChange w:id="1185" w:author="имТ Д" w:date="2017-11-10T11:05:00Z">
                  <w:rPr>
                    <w:ins w:id="1186" w:author="имТ Д" w:date="2017-11-10T11:00:00Z"/>
                    <w:highlight w:val="yellow"/>
                  </w:rPr>
                </w:rPrChange>
              </w:rPr>
            </w:pPr>
            <w:ins w:id="1187" w:author="имТ Д" w:date="2017-11-10T11:00:00Z">
              <w:r w:rsidRPr="00210A4B">
                <w:rPr>
                  <w:highlight w:val="cyan"/>
                  <w:rPrChange w:id="1188" w:author="имТ Д" w:date="2017-11-10T11:05:00Z">
                    <w:rPr>
                      <w:highlight w:val="yellow"/>
                    </w:rPr>
                  </w:rPrChange>
                </w:rPr>
                <w:t xml:space="preserve">Набрано. </w:t>
              </w:r>
            </w:ins>
          </w:p>
          <w:p w14:paraId="268C78B6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89" w:author="имТ Д" w:date="2017-11-10T11:00:00Z"/>
                <w:highlight w:val="cyan"/>
                <w:rPrChange w:id="1190" w:author="имТ Д" w:date="2017-11-10T11:05:00Z">
                  <w:rPr>
                    <w:ins w:id="1191" w:author="имТ Д" w:date="2017-11-10T11:00:00Z"/>
                    <w:highlight w:val="yellow"/>
                  </w:rPr>
                </w:rPrChange>
              </w:rPr>
            </w:pPr>
            <w:ins w:id="1192" w:author="имТ Д" w:date="2017-11-10T11:00:00Z">
              <w:r w:rsidRPr="00210A4B">
                <w:rPr>
                  <w:highlight w:val="cyan"/>
                  <w:rPrChange w:id="1193" w:author="имТ Д" w:date="2017-11-10T11:05:00Z">
                    <w:rPr>
                      <w:highlight w:val="yellow"/>
                    </w:rPr>
                  </w:rPrChange>
                </w:rPr>
                <w:t>Не протестировано.</w:t>
              </w:r>
            </w:ins>
            <w:commentRangeEnd w:id="1168"/>
            <w:ins w:id="1194" w:author="имТ Д" w:date="2017-11-10T11:05:00Z">
              <w:r w:rsidR="00210A4B">
                <w:rPr>
                  <w:rStyle w:val="af1"/>
                </w:rPr>
                <w:commentReference w:id="1168"/>
              </w:r>
            </w:ins>
          </w:p>
        </w:tc>
      </w:tr>
      <w:tr w:rsidR="009F7517" w14:paraId="1338AAA6" w14:textId="77777777" w:rsidTr="00210A4B">
        <w:trPr>
          <w:ins w:id="1195" w:author="имТ Д" w:date="2017-11-10T11:0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6A97EDD5" w14:textId="77777777" w:rsidR="009F7517" w:rsidRDefault="009F7517" w:rsidP="00210A4B">
            <w:pPr>
              <w:rPr>
                <w:ins w:id="1196" w:author="имТ Д" w:date="2017-11-10T11:00:00Z"/>
              </w:rPr>
            </w:pPr>
            <w:ins w:id="1197" w:author="имТ Д" w:date="2017-11-10T11:00:00Z">
              <w:r>
                <w:t>1.</w:t>
              </w:r>
            </w:ins>
          </w:p>
        </w:tc>
        <w:tc>
          <w:tcPr>
            <w:tcW w:w="2001" w:type="dxa"/>
          </w:tcPr>
          <w:p w14:paraId="618C04E1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198" w:author="имТ Д" w:date="2017-11-10T11:00:00Z"/>
              </w:rPr>
            </w:pPr>
            <w:ins w:id="1199" w:author="имТ Д" w:date="2017-11-10T11:00:00Z">
              <w:r w:rsidRPr="009D59FF">
                <w:rPr>
                  <w:b/>
                </w:rPr>
                <w:t xml:space="preserve">В </w:t>
              </w:r>
              <w:r>
                <w:rPr>
                  <w:b/>
                </w:rPr>
                <w:t>пред/попразднество</w:t>
              </w:r>
            </w:ins>
          </w:p>
        </w:tc>
        <w:tc>
          <w:tcPr>
            <w:tcW w:w="8299" w:type="dxa"/>
          </w:tcPr>
          <w:p w14:paraId="53A41948" w14:textId="77777777" w:rsidR="009F7517" w:rsidRPr="00FA42B9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00" w:author="имТ Д" w:date="2017-11-10T11:00:00Z"/>
              </w:rPr>
            </w:pPr>
            <w:ins w:id="1201" w:author="имТ Д" w:date="2017-11-10T11:00:00Z">
              <w:r>
                <w:t>Кондак Минеи праздника</w:t>
              </w:r>
            </w:ins>
          </w:p>
        </w:tc>
        <w:tc>
          <w:tcPr>
            <w:tcW w:w="1843" w:type="dxa"/>
          </w:tcPr>
          <w:p w14:paraId="596ACE6C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02" w:author="имТ Д" w:date="2017-11-10T11:00:00Z"/>
              </w:rPr>
            </w:pPr>
          </w:p>
        </w:tc>
        <w:tc>
          <w:tcPr>
            <w:tcW w:w="1843" w:type="dxa"/>
          </w:tcPr>
          <w:p w14:paraId="717DFB52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03" w:author="имТ Д" w:date="2017-11-10T11:00:00Z"/>
                <w:highlight w:val="yellow"/>
              </w:rPr>
            </w:pPr>
            <w:ins w:id="1204" w:author="имТ Д" w:date="2017-11-10T11:00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091F5CD2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05" w:author="имТ Д" w:date="2017-11-10T11:00:00Z"/>
                <w:highlight w:val="yellow"/>
              </w:rPr>
            </w:pPr>
            <w:ins w:id="1206" w:author="имТ Д" w:date="2017-11-10T11:00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9F7517" w14:paraId="14792C7A" w14:textId="77777777" w:rsidTr="00210A4B">
        <w:trPr>
          <w:ins w:id="1207" w:author="имТ Д" w:date="2017-11-10T11:0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7FF76B48" w14:textId="77777777" w:rsidR="009F7517" w:rsidRDefault="009F7517" w:rsidP="00210A4B">
            <w:pPr>
              <w:rPr>
                <w:ins w:id="1208" w:author="имТ Д" w:date="2017-11-10T11:00:00Z"/>
              </w:rPr>
            </w:pPr>
            <w:ins w:id="1209" w:author="имТ Д" w:date="2017-11-10T11:00:00Z">
              <w:r>
                <w:t>2.</w:t>
              </w:r>
            </w:ins>
          </w:p>
        </w:tc>
        <w:tc>
          <w:tcPr>
            <w:tcW w:w="2001" w:type="dxa"/>
          </w:tcPr>
          <w:p w14:paraId="51DBA636" w14:textId="77777777" w:rsidR="009F7517" w:rsidRPr="009D59FF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10" w:author="имТ Д" w:date="2017-11-10T11:00:00Z"/>
                <w:b/>
              </w:rPr>
            </w:pPr>
            <w:ins w:id="1211" w:author="имТ Д" w:date="2017-11-10T11:00:00Z">
              <w:r w:rsidRPr="009D59FF">
                <w:rPr>
                  <w:b/>
                </w:rPr>
                <w:t>При двух святых</w:t>
              </w:r>
            </w:ins>
          </w:p>
        </w:tc>
        <w:tc>
          <w:tcPr>
            <w:tcW w:w="8299" w:type="dxa"/>
          </w:tcPr>
          <w:p w14:paraId="72844599" w14:textId="1D7AE660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12" w:author="имТ Д" w:date="2017-11-10T11:00:00Z"/>
              </w:rPr>
            </w:pPr>
            <w:ins w:id="1213" w:author="имТ Д" w:date="2017-11-10T11:00:00Z">
              <w:r w:rsidRPr="000257DD">
                <w:t>Кондак Минеи</w:t>
              </w:r>
            </w:ins>
            <w:ins w:id="1214" w:author="имТ Д" w:date="2017-11-10T11:01:00Z">
              <w:r>
                <w:t>1</w:t>
              </w:r>
            </w:ins>
          </w:p>
        </w:tc>
        <w:tc>
          <w:tcPr>
            <w:tcW w:w="1843" w:type="dxa"/>
          </w:tcPr>
          <w:p w14:paraId="576EF292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15" w:author="имТ Д" w:date="2017-11-10T11:00:00Z"/>
              </w:rPr>
            </w:pPr>
          </w:p>
        </w:tc>
        <w:tc>
          <w:tcPr>
            <w:tcW w:w="1843" w:type="dxa"/>
          </w:tcPr>
          <w:p w14:paraId="565CABC5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16" w:author="имТ Д" w:date="2017-11-10T11:00:00Z"/>
                <w:highlight w:val="yellow"/>
              </w:rPr>
            </w:pPr>
            <w:ins w:id="1217" w:author="имТ Д" w:date="2017-11-10T11:00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3C369183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18" w:author="имТ Д" w:date="2017-11-10T11:00:00Z"/>
                <w:highlight w:val="yellow"/>
              </w:rPr>
            </w:pPr>
            <w:ins w:id="1219" w:author="имТ Д" w:date="2017-11-10T11:00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9F7517" w14:paraId="1C418AC3" w14:textId="77777777" w:rsidTr="00210A4B">
        <w:trPr>
          <w:ins w:id="1220" w:author="имТ Д" w:date="2017-11-10T11:0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07AC0EA7" w14:textId="25300B2C" w:rsidR="009F7517" w:rsidRDefault="00210A4B" w:rsidP="00210A4B">
            <w:pPr>
              <w:rPr>
                <w:ins w:id="1221" w:author="имТ Д" w:date="2017-11-10T11:00:00Z"/>
              </w:rPr>
            </w:pPr>
            <w:ins w:id="1222" w:author="имТ Д" w:date="2017-11-10T11:06:00Z">
              <w:r>
                <w:t>3</w:t>
              </w:r>
            </w:ins>
            <w:ins w:id="1223" w:author="имТ Д" w:date="2017-11-10T11:00:00Z">
              <w:r w:rsidR="009F7517">
                <w:t>.</w:t>
              </w:r>
            </w:ins>
          </w:p>
        </w:tc>
        <w:tc>
          <w:tcPr>
            <w:tcW w:w="2001" w:type="dxa"/>
          </w:tcPr>
          <w:p w14:paraId="6EBAD756" w14:textId="77777777" w:rsidR="009F7517" w:rsidRPr="009D59FF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24" w:author="имТ Д" w:date="2017-11-10T11:00:00Z"/>
                <w:b/>
              </w:rPr>
            </w:pPr>
            <w:ins w:id="1225" w:author="имТ Д" w:date="2017-11-10T11:00:00Z">
              <w:r w:rsidRPr="009D59FF">
                <w:rPr>
                  <w:b/>
                </w:rPr>
                <w:t>При одном святом</w:t>
              </w:r>
            </w:ins>
          </w:p>
        </w:tc>
        <w:tc>
          <w:tcPr>
            <w:tcW w:w="8299" w:type="dxa"/>
          </w:tcPr>
          <w:p w14:paraId="10E3E0B4" w14:textId="77777777" w:rsidR="009F7517" w:rsidRPr="00FA42B9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26" w:author="имТ Д" w:date="2017-11-10T11:00:00Z"/>
              </w:rPr>
            </w:pPr>
            <w:ins w:id="1227" w:author="имТ Д" w:date="2017-11-10T11:00:00Z">
              <w:r w:rsidRPr="000257DD">
                <w:t>Кондак Минеи1</w:t>
              </w:r>
            </w:ins>
          </w:p>
        </w:tc>
        <w:tc>
          <w:tcPr>
            <w:tcW w:w="1843" w:type="dxa"/>
          </w:tcPr>
          <w:p w14:paraId="11300095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28" w:author="имТ Д" w:date="2017-11-10T11:00:00Z"/>
              </w:rPr>
            </w:pPr>
          </w:p>
        </w:tc>
        <w:tc>
          <w:tcPr>
            <w:tcW w:w="1843" w:type="dxa"/>
          </w:tcPr>
          <w:p w14:paraId="79930787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29" w:author="имТ Д" w:date="2017-11-10T11:00:00Z"/>
                <w:highlight w:val="yellow"/>
              </w:rPr>
            </w:pPr>
            <w:ins w:id="1230" w:author="имТ Д" w:date="2017-11-10T11:00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1894B71D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31" w:author="имТ Д" w:date="2017-11-10T11:00:00Z"/>
                <w:highlight w:val="yellow"/>
              </w:rPr>
            </w:pPr>
            <w:ins w:id="1232" w:author="имТ Д" w:date="2017-11-10T11:00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</w:tbl>
    <w:p w14:paraId="17A16513" w14:textId="254FE0CD" w:rsidR="009F7517" w:rsidRPr="00210A4B" w:rsidDel="009F7517" w:rsidRDefault="009F7517">
      <w:pPr>
        <w:numPr>
          <w:ilvl w:val="0"/>
          <w:numId w:val="15"/>
        </w:numPr>
        <w:rPr>
          <w:del w:id="1233" w:author="имТ Д" w:date="2017-11-10T11:00:00Z"/>
        </w:rPr>
        <w:pPrChange w:id="1234" w:author="имТ Д" w:date="2017-11-22T23:28:00Z">
          <w:pPr>
            <w:pStyle w:val="2"/>
            <w:numPr>
              <w:numId w:val="15"/>
            </w:numPr>
            <w:ind w:left="360" w:hanging="360"/>
          </w:pPr>
        </w:pPrChange>
      </w:pPr>
      <w:bookmarkStart w:id="1235" w:name="_Toc498075978"/>
      <w:bookmarkStart w:id="1236" w:name="_Toc498092577"/>
      <w:bookmarkStart w:id="1237" w:name="_Toc498092949"/>
      <w:bookmarkStart w:id="1238" w:name="_Toc514273728"/>
      <w:bookmarkEnd w:id="1235"/>
      <w:bookmarkEnd w:id="1236"/>
      <w:bookmarkEnd w:id="1237"/>
      <w:bookmarkEnd w:id="1238"/>
    </w:p>
    <w:p w14:paraId="6321702A" w14:textId="0EE4C1A7" w:rsidR="006C522F" w:rsidRDefault="006C522F">
      <w:pPr>
        <w:pStyle w:val="2"/>
        <w:numPr>
          <w:ilvl w:val="0"/>
          <w:numId w:val="15"/>
        </w:numPr>
        <w:rPr>
          <w:ins w:id="1239" w:author="имТ Д" w:date="2017-11-10T11:01:00Z"/>
        </w:rPr>
        <w:pPrChange w:id="1240" w:author="имТ Д" w:date="2017-11-22T23:28:00Z">
          <w:pPr>
            <w:pStyle w:val="2"/>
            <w:numPr>
              <w:numId w:val="22"/>
            </w:numPr>
            <w:ind w:left="360" w:hanging="360"/>
          </w:pPr>
        </w:pPrChange>
      </w:pPr>
      <w:bookmarkStart w:id="1241" w:name="_Toc514273729"/>
      <w:r>
        <w:t>3-й час.</w:t>
      </w:r>
      <w:bookmarkEnd w:id="1241"/>
    </w:p>
    <w:p w14:paraId="2361C4CA" w14:textId="77777777" w:rsidR="009F7517" w:rsidRDefault="009F7517">
      <w:pPr>
        <w:pStyle w:val="2"/>
        <w:numPr>
          <w:ilvl w:val="1"/>
          <w:numId w:val="15"/>
        </w:numPr>
        <w:spacing w:before="120" w:after="120"/>
        <w:rPr>
          <w:ins w:id="1242" w:author="имТ Д" w:date="2017-11-10T11:01:00Z"/>
        </w:rPr>
        <w:pPrChange w:id="1243" w:author="имТ Д" w:date="2017-11-22T23:28:00Z">
          <w:pPr>
            <w:pStyle w:val="2"/>
            <w:numPr>
              <w:ilvl w:val="1"/>
              <w:numId w:val="4"/>
            </w:numPr>
            <w:spacing w:before="120" w:after="120"/>
            <w:ind w:left="792" w:hanging="432"/>
          </w:pPr>
        </w:pPrChange>
      </w:pPr>
      <w:bookmarkStart w:id="1244" w:name="_Toc514273730"/>
      <w:ins w:id="1245" w:author="имТ Д" w:date="2017-11-10T11:01:00Z">
        <w:r>
          <w:t>Тропари</w:t>
        </w:r>
        <w:r>
          <w:rPr>
            <w:rStyle w:val="ab"/>
          </w:rPr>
          <w:footnoteReference w:id="24"/>
        </w:r>
        <w:bookmarkEnd w:id="1244"/>
      </w:ins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608"/>
        <w:gridCol w:w="2223"/>
        <w:gridCol w:w="8091"/>
        <w:gridCol w:w="1833"/>
        <w:gridCol w:w="1841"/>
      </w:tblGrid>
      <w:tr w:rsidR="009F7517" w14:paraId="7C47AC74" w14:textId="77777777" w:rsidTr="00210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248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78C740A3" w14:textId="77777777" w:rsidR="009F7517" w:rsidRDefault="009F7517" w:rsidP="00210A4B">
            <w:pPr>
              <w:rPr>
                <w:ins w:id="1249" w:author="имТ Д" w:date="2017-11-10T11:01:00Z"/>
              </w:rPr>
            </w:pPr>
            <w:ins w:id="1250" w:author="имТ Д" w:date="2017-11-10T11:01:00Z">
              <w:r>
                <w:t>№ п/п</w:t>
              </w:r>
            </w:ins>
          </w:p>
        </w:tc>
        <w:tc>
          <w:tcPr>
            <w:tcW w:w="2001" w:type="dxa"/>
          </w:tcPr>
          <w:p w14:paraId="0F07A374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251" w:author="имТ Д" w:date="2017-11-10T11:01:00Z"/>
              </w:rPr>
            </w:pPr>
            <w:ins w:id="1252" w:author="имТ Д" w:date="2017-11-10T11:01:00Z">
              <w:r>
                <w:t>Условие</w:t>
              </w:r>
            </w:ins>
          </w:p>
        </w:tc>
        <w:tc>
          <w:tcPr>
            <w:tcW w:w="8299" w:type="dxa"/>
          </w:tcPr>
          <w:p w14:paraId="331664E5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253" w:author="имТ Д" w:date="2017-11-10T11:01:00Z"/>
              </w:rPr>
            </w:pPr>
            <w:ins w:id="1254" w:author="имТ Д" w:date="2017-11-10T11:01:00Z">
              <w:r>
                <w:t>Сценарий</w:t>
              </w:r>
            </w:ins>
          </w:p>
        </w:tc>
        <w:tc>
          <w:tcPr>
            <w:tcW w:w="1843" w:type="dxa"/>
          </w:tcPr>
          <w:p w14:paraId="7D29712A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255" w:author="имТ Д" w:date="2017-11-10T11:01:00Z"/>
              </w:rPr>
            </w:pPr>
            <w:ins w:id="1256" w:author="имТ Д" w:date="2017-11-10T11:01:00Z">
              <w:r>
                <w:t>Пример для тестирования</w:t>
              </w:r>
            </w:ins>
          </w:p>
        </w:tc>
        <w:tc>
          <w:tcPr>
            <w:tcW w:w="1843" w:type="dxa"/>
          </w:tcPr>
          <w:p w14:paraId="39E75F81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257" w:author="имТ Д" w:date="2017-11-10T11:01:00Z"/>
              </w:rPr>
            </w:pPr>
            <w:ins w:id="1258" w:author="имТ Д" w:date="2017-11-10T11:01:00Z">
              <w:r>
                <w:t>Статус</w:t>
              </w:r>
            </w:ins>
          </w:p>
        </w:tc>
      </w:tr>
      <w:tr w:rsidR="009F7517" w14:paraId="7F3E90C7" w14:textId="77777777" w:rsidTr="00210A4B">
        <w:trPr>
          <w:ins w:id="1259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64AFE11D" w14:textId="77777777" w:rsidR="009F7517" w:rsidRPr="00210A4B" w:rsidRDefault="009F7517" w:rsidP="00210A4B">
            <w:pPr>
              <w:rPr>
                <w:ins w:id="1260" w:author="имТ Д" w:date="2017-11-10T11:01:00Z"/>
                <w:highlight w:val="cyan"/>
                <w:rPrChange w:id="1261" w:author="имТ Д" w:date="2017-11-10T11:06:00Z">
                  <w:rPr>
                    <w:ins w:id="1262" w:author="имТ Д" w:date="2017-11-10T11:01:00Z"/>
                  </w:rPr>
                </w:rPrChange>
              </w:rPr>
            </w:pPr>
            <w:commentRangeStart w:id="1263"/>
            <w:ins w:id="1264" w:author="имТ Д" w:date="2017-11-10T11:01:00Z">
              <w:r w:rsidRPr="00210A4B">
                <w:rPr>
                  <w:highlight w:val="cyan"/>
                  <w:rPrChange w:id="1265" w:author="имТ Д" w:date="2017-11-10T11:06:00Z">
                    <w:rPr/>
                  </w:rPrChange>
                </w:rPr>
                <w:t>1.</w:t>
              </w:r>
            </w:ins>
          </w:p>
        </w:tc>
        <w:tc>
          <w:tcPr>
            <w:tcW w:w="2001" w:type="dxa"/>
          </w:tcPr>
          <w:p w14:paraId="4A5C02DB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66" w:author="имТ Д" w:date="2017-11-10T11:01:00Z"/>
                <w:b/>
                <w:highlight w:val="cyan"/>
                <w:rPrChange w:id="1267" w:author="имТ Д" w:date="2017-11-10T11:06:00Z">
                  <w:rPr>
                    <w:ins w:id="1268" w:author="имТ Д" w:date="2017-11-10T11:01:00Z"/>
                    <w:b/>
                  </w:rPr>
                </w:rPrChange>
              </w:rPr>
            </w:pPr>
            <w:ins w:id="1269" w:author="имТ Д" w:date="2017-11-10T11:01:00Z">
              <w:r w:rsidRPr="00210A4B">
                <w:rPr>
                  <w:b/>
                  <w:highlight w:val="cyan"/>
                  <w:rPrChange w:id="1270" w:author="имТ Д" w:date="2017-11-10T11:06:00Z">
                    <w:rPr>
                      <w:b/>
                    </w:rPr>
                  </w:rPrChange>
                </w:rPr>
                <w:t>В воскресенье</w:t>
              </w:r>
            </w:ins>
          </w:p>
        </w:tc>
        <w:tc>
          <w:tcPr>
            <w:tcW w:w="8299" w:type="dxa"/>
          </w:tcPr>
          <w:p w14:paraId="46E665EC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71" w:author="имТ Д" w:date="2017-11-10T11:01:00Z"/>
                <w:b/>
                <w:highlight w:val="cyan"/>
                <w:rPrChange w:id="1272" w:author="имТ Д" w:date="2017-11-10T11:06:00Z">
                  <w:rPr>
                    <w:ins w:id="1273" w:author="имТ Д" w:date="2017-11-10T11:01:00Z"/>
                    <w:b/>
                  </w:rPr>
                </w:rPrChange>
              </w:rPr>
            </w:pPr>
            <w:ins w:id="1274" w:author="имТ Д" w:date="2017-11-10T11:01:00Z">
              <w:r w:rsidRPr="00210A4B">
                <w:rPr>
                  <w:b/>
                  <w:highlight w:val="cyan"/>
                  <w:rPrChange w:id="1275" w:author="имТ Д" w:date="2017-11-10T11:06:00Z">
                    <w:rPr>
                      <w:b/>
                    </w:rPr>
                  </w:rPrChange>
                </w:rPr>
                <w:t>Слава:</w:t>
              </w:r>
            </w:ins>
          </w:p>
          <w:p w14:paraId="0FE0EAD3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76" w:author="имТ Д" w:date="2017-11-10T11:01:00Z"/>
                <w:highlight w:val="cyan"/>
                <w:rPrChange w:id="1277" w:author="имТ Д" w:date="2017-11-10T11:06:00Z">
                  <w:rPr>
                    <w:ins w:id="1278" w:author="имТ Д" w:date="2017-11-10T11:01:00Z"/>
                  </w:rPr>
                </w:rPrChange>
              </w:rPr>
            </w:pPr>
            <w:ins w:id="1279" w:author="имТ Д" w:date="2017-11-10T11:01:00Z">
              <w:r w:rsidRPr="00210A4B">
                <w:rPr>
                  <w:highlight w:val="cyan"/>
                  <w:rPrChange w:id="1280" w:author="имТ Д" w:date="2017-11-10T11:06:00Z">
                    <w:rPr/>
                  </w:rPrChange>
                </w:rPr>
                <w:t>Тропарь воскресный</w:t>
              </w:r>
            </w:ins>
          </w:p>
        </w:tc>
        <w:tc>
          <w:tcPr>
            <w:tcW w:w="1843" w:type="dxa"/>
          </w:tcPr>
          <w:p w14:paraId="429D5D32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81" w:author="имТ Д" w:date="2017-11-10T11:01:00Z"/>
                <w:highlight w:val="cyan"/>
                <w:rPrChange w:id="1282" w:author="имТ Д" w:date="2017-11-10T11:06:00Z">
                  <w:rPr>
                    <w:ins w:id="1283" w:author="имТ Д" w:date="2017-11-10T11:01:00Z"/>
                  </w:rPr>
                </w:rPrChange>
              </w:rPr>
            </w:pPr>
          </w:p>
        </w:tc>
        <w:tc>
          <w:tcPr>
            <w:tcW w:w="1843" w:type="dxa"/>
          </w:tcPr>
          <w:p w14:paraId="2A0D1803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84" w:author="имТ Д" w:date="2017-11-10T11:01:00Z"/>
                <w:highlight w:val="cyan"/>
                <w:rPrChange w:id="1285" w:author="имТ Д" w:date="2017-11-10T11:06:00Z">
                  <w:rPr>
                    <w:ins w:id="1286" w:author="имТ Д" w:date="2017-11-10T11:01:00Z"/>
                    <w:highlight w:val="yellow"/>
                  </w:rPr>
                </w:rPrChange>
              </w:rPr>
            </w:pPr>
            <w:ins w:id="1287" w:author="имТ Д" w:date="2017-11-10T11:01:00Z">
              <w:r w:rsidRPr="00210A4B">
                <w:rPr>
                  <w:highlight w:val="cyan"/>
                  <w:rPrChange w:id="1288" w:author="имТ Д" w:date="2017-11-10T11:06:00Z">
                    <w:rPr>
                      <w:highlight w:val="yellow"/>
                    </w:rPr>
                  </w:rPrChange>
                </w:rPr>
                <w:t xml:space="preserve">Набрано. </w:t>
              </w:r>
            </w:ins>
          </w:p>
          <w:p w14:paraId="535F048E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89" w:author="имТ Д" w:date="2017-11-10T11:01:00Z"/>
                <w:highlight w:val="cyan"/>
                <w:rPrChange w:id="1290" w:author="имТ Д" w:date="2017-11-10T11:06:00Z">
                  <w:rPr>
                    <w:ins w:id="1291" w:author="имТ Д" w:date="2017-11-10T11:01:00Z"/>
                    <w:highlight w:val="yellow"/>
                  </w:rPr>
                </w:rPrChange>
              </w:rPr>
            </w:pPr>
            <w:ins w:id="1292" w:author="имТ Д" w:date="2017-11-10T11:01:00Z">
              <w:r w:rsidRPr="00210A4B">
                <w:rPr>
                  <w:highlight w:val="cyan"/>
                  <w:rPrChange w:id="1293" w:author="имТ Д" w:date="2017-11-10T11:06:00Z">
                    <w:rPr>
                      <w:highlight w:val="yellow"/>
                    </w:rPr>
                  </w:rPrChange>
                </w:rPr>
                <w:t>Не протестировано.</w:t>
              </w:r>
            </w:ins>
            <w:commentRangeEnd w:id="1263"/>
            <w:ins w:id="1294" w:author="имТ Д" w:date="2017-11-10T11:06:00Z">
              <w:r w:rsidR="00210A4B">
                <w:rPr>
                  <w:rStyle w:val="af1"/>
                </w:rPr>
                <w:commentReference w:id="1263"/>
              </w:r>
            </w:ins>
          </w:p>
        </w:tc>
      </w:tr>
      <w:tr w:rsidR="009F7517" w14:paraId="224F78EF" w14:textId="77777777" w:rsidTr="00210A4B">
        <w:trPr>
          <w:ins w:id="1295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1E45104A" w14:textId="77777777" w:rsidR="009F7517" w:rsidRDefault="009F7517" w:rsidP="00210A4B">
            <w:pPr>
              <w:rPr>
                <w:ins w:id="1296" w:author="имТ Д" w:date="2017-11-10T11:01:00Z"/>
              </w:rPr>
            </w:pPr>
            <w:ins w:id="1297" w:author="имТ Д" w:date="2017-11-10T11:01:00Z">
              <w:r>
                <w:t>1.</w:t>
              </w:r>
            </w:ins>
          </w:p>
        </w:tc>
        <w:tc>
          <w:tcPr>
            <w:tcW w:w="2001" w:type="dxa"/>
          </w:tcPr>
          <w:p w14:paraId="5A8EB33C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298" w:author="имТ Д" w:date="2017-11-10T11:01:00Z"/>
              </w:rPr>
            </w:pPr>
            <w:ins w:id="1299" w:author="имТ Д" w:date="2017-11-10T11:01:00Z">
              <w:r w:rsidRPr="009D59FF">
                <w:rPr>
                  <w:b/>
                </w:rPr>
                <w:t xml:space="preserve">В </w:t>
              </w:r>
              <w:r>
                <w:rPr>
                  <w:b/>
                </w:rPr>
                <w:t>пред/попразднество</w:t>
              </w:r>
            </w:ins>
          </w:p>
        </w:tc>
        <w:tc>
          <w:tcPr>
            <w:tcW w:w="8299" w:type="dxa"/>
          </w:tcPr>
          <w:p w14:paraId="2F7EE229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00" w:author="имТ Д" w:date="2017-11-10T11:01:00Z"/>
              </w:rPr>
            </w:pPr>
            <w:ins w:id="1301" w:author="имТ Д" w:date="2017-11-10T11:01:00Z">
              <w:r w:rsidRPr="000257DD">
                <w:t>Тропарь Минеи праздника</w:t>
              </w:r>
            </w:ins>
          </w:p>
          <w:p w14:paraId="31B6FECF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02" w:author="имТ Д" w:date="2017-11-10T11:01:00Z"/>
                <w:b/>
              </w:rPr>
            </w:pPr>
            <w:ins w:id="1303" w:author="имТ Д" w:date="2017-11-10T11:01:00Z">
              <w:r>
                <w:rPr>
                  <w:b/>
                </w:rPr>
                <w:t>Слава:</w:t>
              </w:r>
            </w:ins>
          </w:p>
          <w:p w14:paraId="545A22B7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04" w:author="имТ Д" w:date="2017-11-10T11:01:00Z"/>
              </w:rPr>
            </w:pPr>
            <w:ins w:id="1305" w:author="имТ Д" w:date="2017-11-10T11:01:00Z">
              <w:r>
                <w:t>А. Если два святых</w:t>
              </w:r>
            </w:ins>
          </w:p>
          <w:p w14:paraId="20F2A651" w14:textId="77777777" w:rsidR="009F7517" w:rsidRDefault="009F7517" w:rsidP="00210A4B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06" w:author="имТ Д" w:date="2017-11-10T11:01:00Z"/>
              </w:rPr>
            </w:pPr>
            <w:ins w:id="1307" w:author="имТ Д" w:date="2017-11-10T11:01:00Z">
              <w:r w:rsidRPr="000257DD">
                <w:t>Тропарь Минеи</w:t>
              </w:r>
              <w:r>
                <w:t>2</w:t>
              </w:r>
            </w:ins>
          </w:p>
          <w:p w14:paraId="17E3311E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08" w:author="имТ Д" w:date="2017-11-10T11:01:00Z"/>
              </w:rPr>
            </w:pPr>
            <w:ins w:id="1309" w:author="имТ Д" w:date="2017-11-10T11:01:00Z">
              <w:r>
                <w:t>Б. Иначе</w:t>
              </w:r>
            </w:ins>
          </w:p>
          <w:p w14:paraId="01E00E84" w14:textId="77777777" w:rsidR="009F7517" w:rsidRDefault="009F7517" w:rsidP="00210A4B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10" w:author="имТ Д" w:date="2017-11-10T11:01:00Z"/>
              </w:rPr>
            </w:pPr>
            <w:ins w:id="1311" w:author="имТ Д" w:date="2017-11-10T11:01:00Z">
              <w:r w:rsidRPr="000257DD">
                <w:t>Тропарь Минеи1</w:t>
              </w:r>
            </w:ins>
          </w:p>
        </w:tc>
        <w:tc>
          <w:tcPr>
            <w:tcW w:w="1843" w:type="dxa"/>
          </w:tcPr>
          <w:p w14:paraId="0B997D6D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12" w:author="имТ Д" w:date="2017-11-10T11:01:00Z"/>
              </w:rPr>
            </w:pPr>
          </w:p>
        </w:tc>
        <w:tc>
          <w:tcPr>
            <w:tcW w:w="1843" w:type="dxa"/>
          </w:tcPr>
          <w:p w14:paraId="1A6D7D2B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13" w:author="имТ Д" w:date="2017-11-10T11:01:00Z"/>
                <w:highlight w:val="yellow"/>
              </w:rPr>
            </w:pPr>
            <w:ins w:id="1314" w:author="имТ Д" w:date="2017-11-10T11:01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7567986D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15" w:author="имТ Д" w:date="2017-11-10T11:01:00Z"/>
                <w:highlight w:val="yellow"/>
              </w:rPr>
            </w:pPr>
            <w:ins w:id="1316" w:author="имТ Д" w:date="2017-11-10T11:01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9F7517" w14:paraId="00036980" w14:textId="77777777" w:rsidTr="00210A4B">
        <w:trPr>
          <w:ins w:id="1317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5DDF3746" w14:textId="77777777" w:rsidR="009F7517" w:rsidRDefault="009F7517" w:rsidP="00210A4B">
            <w:pPr>
              <w:rPr>
                <w:ins w:id="1318" w:author="имТ Д" w:date="2017-11-10T11:01:00Z"/>
              </w:rPr>
            </w:pPr>
            <w:ins w:id="1319" w:author="имТ Д" w:date="2017-11-10T11:01:00Z">
              <w:r>
                <w:t>2.</w:t>
              </w:r>
            </w:ins>
          </w:p>
        </w:tc>
        <w:tc>
          <w:tcPr>
            <w:tcW w:w="2001" w:type="dxa"/>
          </w:tcPr>
          <w:p w14:paraId="57585916" w14:textId="77777777" w:rsidR="009F7517" w:rsidRPr="009D59FF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20" w:author="имТ Д" w:date="2017-11-10T11:01:00Z"/>
                <w:b/>
              </w:rPr>
            </w:pPr>
            <w:ins w:id="1321" w:author="имТ Д" w:date="2017-11-10T11:01:00Z">
              <w:r w:rsidRPr="009D59FF">
                <w:rPr>
                  <w:b/>
                </w:rPr>
                <w:t>При двух святых</w:t>
              </w:r>
            </w:ins>
          </w:p>
        </w:tc>
        <w:tc>
          <w:tcPr>
            <w:tcW w:w="8299" w:type="dxa"/>
          </w:tcPr>
          <w:p w14:paraId="735E86F7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22" w:author="имТ Д" w:date="2017-11-10T11:01:00Z"/>
              </w:rPr>
            </w:pPr>
            <w:ins w:id="1323" w:author="имТ Д" w:date="2017-11-10T11:01:00Z">
              <w:r w:rsidRPr="000257DD">
                <w:t>Тропарь</w:t>
              </w:r>
              <w:r>
                <w:t xml:space="preserve"> </w:t>
              </w:r>
              <w:r w:rsidRPr="00CD78BA">
                <w:t>Мине</w:t>
              </w:r>
              <w:r>
                <w:t>и1</w:t>
              </w:r>
            </w:ins>
          </w:p>
          <w:p w14:paraId="0C6CBA1A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24" w:author="имТ Д" w:date="2017-11-10T11:01:00Z"/>
                <w:b/>
              </w:rPr>
            </w:pPr>
            <w:ins w:id="1325" w:author="имТ Д" w:date="2017-11-10T11:01:00Z">
              <w:r>
                <w:rPr>
                  <w:b/>
                </w:rPr>
                <w:t>Слава:</w:t>
              </w:r>
            </w:ins>
          </w:p>
          <w:p w14:paraId="422C4166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26" w:author="имТ Д" w:date="2017-11-10T11:01:00Z"/>
                <w:b/>
              </w:rPr>
            </w:pPr>
            <w:ins w:id="1327" w:author="имТ Д" w:date="2017-11-10T11:01:00Z">
              <w:r w:rsidRPr="000257DD">
                <w:t>Тропарь</w:t>
              </w:r>
              <w:r>
                <w:t xml:space="preserve"> </w:t>
              </w:r>
              <w:r w:rsidRPr="00CD78BA">
                <w:t>Мине</w:t>
              </w:r>
              <w:r>
                <w:t>и2</w:t>
              </w:r>
            </w:ins>
          </w:p>
          <w:p w14:paraId="36D5CA9C" w14:textId="77777777" w:rsidR="009F7517" w:rsidRPr="00FF27EF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28" w:author="имТ Д" w:date="2017-11-10T11:01:00Z"/>
              </w:rPr>
            </w:pPr>
          </w:p>
        </w:tc>
        <w:tc>
          <w:tcPr>
            <w:tcW w:w="1843" w:type="dxa"/>
          </w:tcPr>
          <w:p w14:paraId="42CA935F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29" w:author="имТ Д" w:date="2017-11-10T11:01:00Z"/>
              </w:rPr>
            </w:pPr>
          </w:p>
        </w:tc>
        <w:tc>
          <w:tcPr>
            <w:tcW w:w="1843" w:type="dxa"/>
          </w:tcPr>
          <w:p w14:paraId="70846F09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30" w:author="имТ Д" w:date="2017-11-10T11:01:00Z"/>
                <w:highlight w:val="yellow"/>
              </w:rPr>
            </w:pPr>
            <w:ins w:id="1331" w:author="имТ Д" w:date="2017-11-10T11:01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23A4B012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32" w:author="имТ Д" w:date="2017-11-10T11:01:00Z"/>
                <w:highlight w:val="yellow"/>
              </w:rPr>
            </w:pPr>
            <w:ins w:id="1333" w:author="имТ Д" w:date="2017-11-10T11:01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9F7517" w14:paraId="4E81B083" w14:textId="77777777" w:rsidTr="00210A4B">
        <w:trPr>
          <w:ins w:id="1334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1DF30781" w14:textId="0EEAF27D" w:rsidR="009F7517" w:rsidRDefault="00210A4B" w:rsidP="00210A4B">
            <w:pPr>
              <w:rPr>
                <w:ins w:id="1335" w:author="имТ Д" w:date="2017-11-10T11:01:00Z"/>
              </w:rPr>
            </w:pPr>
            <w:ins w:id="1336" w:author="имТ Д" w:date="2017-11-10T11:06:00Z">
              <w:r>
                <w:t>3</w:t>
              </w:r>
            </w:ins>
            <w:ins w:id="1337" w:author="имТ Д" w:date="2017-11-10T11:01:00Z">
              <w:r w:rsidR="009F7517">
                <w:t>.</w:t>
              </w:r>
            </w:ins>
          </w:p>
        </w:tc>
        <w:tc>
          <w:tcPr>
            <w:tcW w:w="2001" w:type="dxa"/>
          </w:tcPr>
          <w:p w14:paraId="0F739597" w14:textId="77777777" w:rsidR="009F7517" w:rsidRPr="009D59FF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38" w:author="имТ Д" w:date="2017-11-10T11:01:00Z"/>
                <w:b/>
              </w:rPr>
            </w:pPr>
            <w:ins w:id="1339" w:author="имТ Д" w:date="2017-11-10T11:01:00Z">
              <w:r w:rsidRPr="009D59FF">
                <w:rPr>
                  <w:b/>
                </w:rPr>
                <w:t>При одном святом</w:t>
              </w:r>
            </w:ins>
          </w:p>
        </w:tc>
        <w:tc>
          <w:tcPr>
            <w:tcW w:w="8299" w:type="dxa"/>
          </w:tcPr>
          <w:p w14:paraId="603E8C38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40" w:author="имТ Д" w:date="2017-11-10T11:01:00Z"/>
                <w:b/>
              </w:rPr>
            </w:pPr>
            <w:ins w:id="1341" w:author="имТ Д" w:date="2017-11-10T11:01:00Z">
              <w:r w:rsidRPr="000257DD">
                <w:rPr>
                  <w:b/>
                </w:rPr>
                <w:t>Слава:</w:t>
              </w:r>
            </w:ins>
          </w:p>
          <w:p w14:paraId="5A96380A" w14:textId="77777777" w:rsidR="009F7517" w:rsidRPr="00CA389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42" w:author="имТ Д" w:date="2017-11-10T11:01:00Z"/>
              </w:rPr>
            </w:pPr>
            <w:ins w:id="1343" w:author="имТ Д" w:date="2017-11-10T11:01:00Z">
              <w:r w:rsidRPr="000257DD">
                <w:t>Тропарь Минеи1</w:t>
              </w:r>
            </w:ins>
          </w:p>
        </w:tc>
        <w:tc>
          <w:tcPr>
            <w:tcW w:w="1843" w:type="dxa"/>
          </w:tcPr>
          <w:p w14:paraId="4FF0CB2C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44" w:author="имТ Д" w:date="2017-11-10T11:01:00Z"/>
              </w:rPr>
            </w:pPr>
          </w:p>
        </w:tc>
        <w:tc>
          <w:tcPr>
            <w:tcW w:w="1843" w:type="dxa"/>
          </w:tcPr>
          <w:p w14:paraId="63AF3445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45" w:author="имТ Д" w:date="2017-11-10T11:01:00Z"/>
                <w:highlight w:val="yellow"/>
              </w:rPr>
            </w:pPr>
            <w:ins w:id="1346" w:author="имТ Д" w:date="2017-11-10T11:01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53751A60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47" w:author="имТ Д" w:date="2017-11-10T11:01:00Z"/>
                <w:highlight w:val="yellow"/>
              </w:rPr>
            </w:pPr>
            <w:ins w:id="1348" w:author="имТ Д" w:date="2017-11-10T11:01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</w:tbl>
    <w:p w14:paraId="605D710C" w14:textId="77777777" w:rsidR="009F7517" w:rsidRDefault="009F7517">
      <w:pPr>
        <w:pStyle w:val="2"/>
        <w:numPr>
          <w:ilvl w:val="1"/>
          <w:numId w:val="15"/>
        </w:numPr>
        <w:spacing w:before="120" w:after="120"/>
        <w:rPr>
          <w:ins w:id="1349" w:author="имТ Д" w:date="2017-11-10T11:01:00Z"/>
        </w:rPr>
        <w:pPrChange w:id="1350" w:author="имТ Д" w:date="2017-11-22T23:28:00Z">
          <w:pPr>
            <w:pStyle w:val="2"/>
            <w:numPr>
              <w:ilvl w:val="1"/>
              <w:numId w:val="22"/>
            </w:numPr>
            <w:spacing w:before="120" w:after="120"/>
            <w:ind w:left="792" w:hanging="432"/>
          </w:pPr>
        </w:pPrChange>
      </w:pPr>
      <w:bookmarkStart w:id="1351" w:name="_Toc514273731"/>
      <w:ins w:id="1352" w:author="имТ Д" w:date="2017-11-10T11:01:00Z">
        <w:r>
          <w:t>Кондак</w:t>
        </w:r>
        <w:r>
          <w:rPr>
            <w:rStyle w:val="ab"/>
          </w:rPr>
          <w:footnoteReference w:id="25"/>
        </w:r>
        <w:bookmarkEnd w:id="1351"/>
      </w:ins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609"/>
        <w:gridCol w:w="2223"/>
        <w:gridCol w:w="8090"/>
        <w:gridCol w:w="1833"/>
        <w:gridCol w:w="1841"/>
      </w:tblGrid>
      <w:tr w:rsidR="009F7517" w14:paraId="03763193" w14:textId="77777777" w:rsidTr="00210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355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7BC6C2EE" w14:textId="77777777" w:rsidR="009F7517" w:rsidRDefault="009F7517" w:rsidP="00210A4B">
            <w:pPr>
              <w:rPr>
                <w:ins w:id="1356" w:author="имТ Д" w:date="2017-11-10T11:01:00Z"/>
              </w:rPr>
            </w:pPr>
            <w:ins w:id="1357" w:author="имТ Д" w:date="2017-11-10T11:01:00Z">
              <w:r>
                <w:t>№ п/п</w:t>
              </w:r>
            </w:ins>
          </w:p>
        </w:tc>
        <w:tc>
          <w:tcPr>
            <w:tcW w:w="2001" w:type="dxa"/>
          </w:tcPr>
          <w:p w14:paraId="1331220B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358" w:author="имТ Д" w:date="2017-11-10T11:01:00Z"/>
              </w:rPr>
            </w:pPr>
            <w:ins w:id="1359" w:author="имТ Д" w:date="2017-11-10T11:01:00Z">
              <w:r>
                <w:t>Условие</w:t>
              </w:r>
            </w:ins>
          </w:p>
        </w:tc>
        <w:tc>
          <w:tcPr>
            <w:tcW w:w="8299" w:type="dxa"/>
          </w:tcPr>
          <w:p w14:paraId="5EF3C3F4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360" w:author="имТ Д" w:date="2017-11-10T11:01:00Z"/>
              </w:rPr>
            </w:pPr>
            <w:ins w:id="1361" w:author="имТ Д" w:date="2017-11-10T11:01:00Z">
              <w:r>
                <w:t>Сценарий</w:t>
              </w:r>
            </w:ins>
          </w:p>
        </w:tc>
        <w:tc>
          <w:tcPr>
            <w:tcW w:w="1843" w:type="dxa"/>
          </w:tcPr>
          <w:p w14:paraId="48B15E2D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362" w:author="имТ Д" w:date="2017-11-10T11:01:00Z"/>
              </w:rPr>
            </w:pPr>
            <w:ins w:id="1363" w:author="имТ Д" w:date="2017-11-10T11:01:00Z">
              <w:r>
                <w:t>Пример для тестирования</w:t>
              </w:r>
            </w:ins>
          </w:p>
        </w:tc>
        <w:tc>
          <w:tcPr>
            <w:tcW w:w="1843" w:type="dxa"/>
          </w:tcPr>
          <w:p w14:paraId="5776CBD3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364" w:author="имТ Д" w:date="2017-11-10T11:01:00Z"/>
              </w:rPr>
            </w:pPr>
            <w:ins w:id="1365" w:author="имТ Д" w:date="2017-11-10T11:01:00Z">
              <w:r>
                <w:t>Статус</w:t>
              </w:r>
            </w:ins>
          </w:p>
        </w:tc>
      </w:tr>
      <w:tr w:rsidR="009F7517" w14:paraId="60EF1FB0" w14:textId="77777777" w:rsidTr="00210A4B">
        <w:trPr>
          <w:ins w:id="1366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685898A9" w14:textId="77777777" w:rsidR="009F7517" w:rsidRPr="00210A4B" w:rsidRDefault="009F7517" w:rsidP="00210A4B">
            <w:pPr>
              <w:rPr>
                <w:ins w:id="1367" w:author="имТ Д" w:date="2017-11-10T11:01:00Z"/>
                <w:highlight w:val="cyan"/>
                <w:rPrChange w:id="1368" w:author="имТ Д" w:date="2017-11-10T11:06:00Z">
                  <w:rPr>
                    <w:ins w:id="1369" w:author="имТ Д" w:date="2017-11-10T11:01:00Z"/>
                  </w:rPr>
                </w:rPrChange>
              </w:rPr>
            </w:pPr>
            <w:commentRangeStart w:id="1370"/>
            <w:ins w:id="1371" w:author="имТ Д" w:date="2017-11-10T11:01:00Z">
              <w:r w:rsidRPr="00210A4B">
                <w:rPr>
                  <w:highlight w:val="cyan"/>
                  <w:rPrChange w:id="1372" w:author="имТ Д" w:date="2017-11-10T11:06:00Z">
                    <w:rPr/>
                  </w:rPrChange>
                </w:rPr>
                <w:t>1.</w:t>
              </w:r>
            </w:ins>
          </w:p>
        </w:tc>
        <w:tc>
          <w:tcPr>
            <w:tcW w:w="2001" w:type="dxa"/>
          </w:tcPr>
          <w:p w14:paraId="29E57771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73" w:author="имТ Д" w:date="2017-11-10T11:01:00Z"/>
                <w:b/>
                <w:highlight w:val="cyan"/>
                <w:rPrChange w:id="1374" w:author="имТ Д" w:date="2017-11-10T11:06:00Z">
                  <w:rPr>
                    <w:ins w:id="1375" w:author="имТ Д" w:date="2017-11-10T11:01:00Z"/>
                    <w:b/>
                  </w:rPr>
                </w:rPrChange>
              </w:rPr>
            </w:pPr>
            <w:ins w:id="1376" w:author="имТ Д" w:date="2017-11-10T11:01:00Z">
              <w:r w:rsidRPr="00210A4B">
                <w:rPr>
                  <w:b/>
                  <w:highlight w:val="cyan"/>
                  <w:rPrChange w:id="1377" w:author="имТ Д" w:date="2017-11-10T11:06:00Z">
                    <w:rPr>
                      <w:b/>
                    </w:rPr>
                  </w:rPrChange>
                </w:rPr>
                <w:t>В воскресенье</w:t>
              </w:r>
            </w:ins>
          </w:p>
        </w:tc>
        <w:tc>
          <w:tcPr>
            <w:tcW w:w="8299" w:type="dxa"/>
          </w:tcPr>
          <w:p w14:paraId="6324010A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78" w:author="имТ Д" w:date="2017-11-10T11:01:00Z"/>
                <w:highlight w:val="cyan"/>
                <w:rPrChange w:id="1379" w:author="имТ Д" w:date="2017-11-10T11:06:00Z">
                  <w:rPr>
                    <w:ins w:id="1380" w:author="имТ Д" w:date="2017-11-10T11:01:00Z"/>
                  </w:rPr>
                </w:rPrChange>
              </w:rPr>
            </w:pPr>
            <w:ins w:id="1381" w:author="имТ Д" w:date="2017-11-10T11:01:00Z">
              <w:r w:rsidRPr="00210A4B">
                <w:rPr>
                  <w:highlight w:val="cyan"/>
                  <w:rPrChange w:id="1382" w:author="имТ Д" w:date="2017-11-10T11:06:00Z">
                    <w:rPr/>
                  </w:rPrChange>
                </w:rPr>
                <w:t>Кондак воскресный</w:t>
              </w:r>
            </w:ins>
          </w:p>
        </w:tc>
        <w:tc>
          <w:tcPr>
            <w:tcW w:w="1843" w:type="dxa"/>
          </w:tcPr>
          <w:p w14:paraId="7748D869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83" w:author="имТ Д" w:date="2017-11-10T11:01:00Z"/>
                <w:highlight w:val="cyan"/>
                <w:rPrChange w:id="1384" w:author="имТ Д" w:date="2017-11-10T11:06:00Z">
                  <w:rPr>
                    <w:ins w:id="1385" w:author="имТ Д" w:date="2017-11-10T11:01:00Z"/>
                  </w:rPr>
                </w:rPrChange>
              </w:rPr>
            </w:pPr>
          </w:p>
        </w:tc>
        <w:tc>
          <w:tcPr>
            <w:tcW w:w="1843" w:type="dxa"/>
          </w:tcPr>
          <w:p w14:paraId="40A3370B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86" w:author="имТ Д" w:date="2017-11-10T11:01:00Z"/>
                <w:highlight w:val="cyan"/>
                <w:rPrChange w:id="1387" w:author="имТ Д" w:date="2017-11-10T11:06:00Z">
                  <w:rPr>
                    <w:ins w:id="1388" w:author="имТ Д" w:date="2017-11-10T11:01:00Z"/>
                    <w:highlight w:val="yellow"/>
                  </w:rPr>
                </w:rPrChange>
              </w:rPr>
            </w:pPr>
            <w:ins w:id="1389" w:author="имТ Д" w:date="2017-11-10T11:01:00Z">
              <w:r w:rsidRPr="00210A4B">
                <w:rPr>
                  <w:highlight w:val="cyan"/>
                  <w:rPrChange w:id="1390" w:author="имТ Д" w:date="2017-11-10T11:06:00Z">
                    <w:rPr>
                      <w:highlight w:val="yellow"/>
                    </w:rPr>
                  </w:rPrChange>
                </w:rPr>
                <w:t xml:space="preserve">Набрано. </w:t>
              </w:r>
            </w:ins>
          </w:p>
          <w:p w14:paraId="5083876C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391" w:author="имТ Д" w:date="2017-11-10T11:01:00Z"/>
                <w:highlight w:val="cyan"/>
                <w:rPrChange w:id="1392" w:author="имТ Д" w:date="2017-11-10T11:06:00Z">
                  <w:rPr>
                    <w:ins w:id="1393" w:author="имТ Д" w:date="2017-11-10T11:01:00Z"/>
                    <w:highlight w:val="yellow"/>
                  </w:rPr>
                </w:rPrChange>
              </w:rPr>
            </w:pPr>
            <w:ins w:id="1394" w:author="имТ Д" w:date="2017-11-10T11:01:00Z">
              <w:r w:rsidRPr="00210A4B">
                <w:rPr>
                  <w:highlight w:val="cyan"/>
                  <w:rPrChange w:id="1395" w:author="имТ Д" w:date="2017-11-10T11:06:00Z">
                    <w:rPr>
                      <w:highlight w:val="yellow"/>
                    </w:rPr>
                  </w:rPrChange>
                </w:rPr>
                <w:t>Не протестировано.</w:t>
              </w:r>
            </w:ins>
            <w:commentRangeEnd w:id="1370"/>
            <w:ins w:id="1396" w:author="имТ Д" w:date="2017-11-10T11:06:00Z">
              <w:r w:rsidR="00210A4B">
                <w:rPr>
                  <w:rStyle w:val="af1"/>
                </w:rPr>
                <w:commentReference w:id="1370"/>
              </w:r>
            </w:ins>
          </w:p>
        </w:tc>
      </w:tr>
      <w:tr w:rsidR="009F7517" w14:paraId="784936F9" w14:textId="77777777" w:rsidTr="00210A4B">
        <w:trPr>
          <w:ins w:id="1397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509F7A87" w14:textId="77777777" w:rsidR="009F7517" w:rsidRDefault="009F7517" w:rsidP="00210A4B">
            <w:pPr>
              <w:rPr>
                <w:ins w:id="1398" w:author="имТ Д" w:date="2017-11-10T11:01:00Z"/>
              </w:rPr>
            </w:pPr>
            <w:ins w:id="1399" w:author="имТ Д" w:date="2017-11-10T11:01:00Z">
              <w:r>
                <w:t>1.</w:t>
              </w:r>
            </w:ins>
          </w:p>
        </w:tc>
        <w:tc>
          <w:tcPr>
            <w:tcW w:w="2001" w:type="dxa"/>
          </w:tcPr>
          <w:p w14:paraId="112C73D9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00" w:author="имТ Д" w:date="2017-11-10T11:01:00Z"/>
              </w:rPr>
            </w:pPr>
            <w:ins w:id="1401" w:author="имТ Д" w:date="2017-11-10T11:01:00Z">
              <w:r w:rsidRPr="009D59FF">
                <w:rPr>
                  <w:b/>
                </w:rPr>
                <w:t xml:space="preserve">В </w:t>
              </w:r>
              <w:r>
                <w:rPr>
                  <w:b/>
                </w:rPr>
                <w:t>пред/попразднество</w:t>
              </w:r>
            </w:ins>
          </w:p>
        </w:tc>
        <w:tc>
          <w:tcPr>
            <w:tcW w:w="8299" w:type="dxa"/>
          </w:tcPr>
          <w:p w14:paraId="71650766" w14:textId="77777777" w:rsidR="009F7517" w:rsidRPr="00FA42B9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02" w:author="имТ Д" w:date="2017-11-10T11:01:00Z"/>
              </w:rPr>
            </w:pPr>
            <w:ins w:id="1403" w:author="имТ Д" w:date="2017-11-10T11:01:00Z">
              <w:r>
                <w:t>Кондак Минеи праздника</w:t>
              </w:r>
            </w:ins>
          </w:p>
        </w:tc>
        <w:tc>
          <w:tcPr>
            <w:tcW w:w="1843" w:type="dxa"/>
          </w:tcPr>
          <w:p w14:paraId="4BD9BD67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04" w:author="имТ Д" w:date="2017-11-10T11:01:00Z"/>
              </w:rPr>
            </w:pPr>
          </w:p>
        </w:tc>
        <w:tc>
          <w:tcPr>
            <w:tcW w:w="1843" w:type="dxa"/>
          </w:tcPr>
          <w:p w14:paraId="7B44013D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05" w:author="имТ Д" w:date="2017-11-10T11:01:00Z"/>
                <w:highlight w:val="yellow"/>
              </w:rPr>
            </w:pPr>
            <w:ins w:id="1406" w:author="имТ Д" w:date="2017-11-10T11:01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7AF085C8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07" w:author="имТ Д" w:date="2017-11-10T11:01:00Z"/>
                <w:highlight w:val="yellow"/>
              </w:rPr>
            </w:pPr>
            <w:ins w:id="1408" w:author="имТ Д" w:date="2017-11-10T11:01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9F7517" w14:paraId="5FCAEAE4" w14:textId="77777777" w:rsidTr="00210A4B">
        <w:trPr>
          <w:ins w:id="1409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2BCEEF43" w14:textId="77777777" w:rsidR="009F7517" w:rsidRDefault="009F7517" w:rsidP="00210A4B">
            <w:pPr>
              <w:rPr>
                <w:ins w:id="1410" w:author="имТ Д" w:date="2017-11-10T11:01:00Z"/>
              </w:rPr>
            </w:pPr>
            <w:ins w:id="1411" w:author="имТ Д" w:date="2017-11-10T11:01:00Z">
              <w:r>
                <w:t>2.</w:t>
              </w:r>
            </w:ins>
          </w:p>
        </w:tc>
        <w:tc>
          <w:tcPr>
            <w:tcW w:w="2001" w:type="dxa"/>
          </w:tcPr>
          <w:p w14:paraId="3CBD9A1B" w14:textId="77777777" w:rsidR="009F7517" w:rsidRPr="009D59FF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12" w:author="имТ Д" w:date="2017-11-10T11:01:00Z"/>
                <w:b/>
              </w:rPr>
            </w:pPr>
            <w:ins w:id="1413" w:author="имТ Д" w:date="2017-11-10T11:01:00Z">
              <w:r w:rsidRPr="009D59FF">
                <w:rPr>
                  <w:b/>
                </w:rPr>
                <w:t>При двух святых</w:t>
              </w:r>
            </w:ins>
          </w:p>
        </w:tc>
        <w:tc>
          <w:tcPr>
            <w:tcW w:w="8299" w:type="dxa"/>
          </w:tcPr>
          <w:p w14:paraId="50CDE38F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14" w:author="имТ Д" w:date="2017-11-10T11:01:00Z"/>
              </w:rPr>
            </w:pPr>
            <w:ins w:id="1415" w:author="имТ Д" w:date="2017-11-10T11:01:00Z">
              <w:r w:rsidRPr="000257DD">
                <w:t>Кондак Минеи2</w:t>
              </w:r>
            </w:ins>
          </w:p>
        </w:tc>
        <w:tc>
          <w:tcPr>
            <w:tcW w:w="1843" w:type="dxa"/>
          </w:tcPr>
          <w:p w14:paraId="059FD86B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16" w:author="имТ Д" w:date="2017-11-10T11:01:00Z"/>
              </w:rPr>
            </w:pPr>
          </w:p>
        </w:tc>
        <w:tc>
          <w:tcPr>
            <w:tcW w:w="1843" w:type="dxa"/>
          </w:tcPr>
          <w:p w14:paraId="603E30D3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17" w:author="имТ Д" w:date="2017-11-10T11:01:00Z"/>
                <w:highlight w:val="yellow"/>
              </w:rPr>
            </w:pPr>
            <w:ins w:id="1418" w:author="имТ Д" w:date="2017-11-10T11:01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4CE3F215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19" w:author="имТ Д" w:date="2017-11-10T11:01:00Z"/>
                <w:highlight w:val="yellow"/>
              </w:rPr>
            </w:pPr>
            <w:ins w:id="1420" w:author="имТ Д" w:date="2017-11-10T11:01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9F7517" w14:paraId="59CB31CA" w14:textId="77777777" w:rsidTr="00210A4B">
        <w:trPr>
          <w:ins w:id="1421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06A20FD0" w14:textId="033981CE" w:rsidR="009F7517" w:rsidRDefault="00210A4B" w:rsidP="00210A4B">
            <w:pPr>
              <w:rPr>
                <w:ins w:id="1422" w:author="имТ Д" w:date="2017-11-10T11:01:00Z"/>
              </w:rPr>
            </w:pPr>
            <w:ins w:id="1423" w:author="имТ Д" w:date="2017-11-10T11:06:00Z">
              <w:r>
                <w:t>3</w:t>
              </w:r>
            </w:ins>
            <w:ins w:id="1424" w:author="имТ Д" w:date="2017-11-10T11:01:00Z">
              <w:r w:rsidR="009F7517">
                <w:t>.</w:t>
              </w:r>
            </w:ins>
          </w:p>
        </w:tc>
        <w:tc>
          <w:tcPr>
            <w:tcW w:w="2001" w:type="dxa"/>
          </w:tcPr>
          <w:p w14:paraId="12455005" w14:textId="77777777" w:rsidR="009F7517" w:rsidRPr="009D59FF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25" w:author="имТ Д" w:date="2017-11-10T11:01:00Z"/>
                <w:b/>
              </w:rPr>
            </w:pPr>
            <w:ins w:id="1426" w:author="имТ Д" w:date="2017-11-10T11:01:00Z">
              <w:r w:rsidRPr="009D59FF">
                <w:rPr>
                  <w:b/>
                </w:rPr>
                <w:t>При одном святом</w:t>
              </w:r>
            </w:ins>
          </w:p>
        </w:tc>
        <w:tc>
          <w:tcPr>
            <w:tcW w:w="8299" w:type="dxa"/>
          </w:tcPr>
          <w:p w14:paraId="081B7ECD" w14:textId="77777777" w:rsidR="009F7517" w:rsidRPr="00FA42B9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27" w:author="имТ Д" w:date="2017-11-10T11:01:00Z"/>
              </w:rPr>
            </w:pPr>
            <w:ins w:id="1428" w:author="имТ Д" w:date="2017-11-10T11:01:00Z">
              <w:r w:rsidRPr="000257DD">
                <w:t>Кондак Минеи1</w:t>
              </w:r>
            </w:ins>
          </w:p>
        </w:tc>
        <w:tc>
          <w:tcPr>
            <w:tcW w:w="1843" w:type="dxa"/>
          </w:tcPr>
          <w:p w14:paraId="21DC2DAE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29" w:author="имТ Д" w:date="2017-11-10T11:01:00Z"/>
              </w:rPr>
            </w:pPr>
          </w:p>
        </w:tc>
        <w:tc>
          <w:tcPr>
            <w:tcW w:w="1843" w:type="dxa"/>
          </w:tcPr>
          <w:p w14:paraId="16D13053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30" w:author="имТ Д" w:date="2017-11-10T11:01:00Z"/>
                <w:highlight w:val="yellow"/>
              </w:rPr>
            </w:pPr>
            <w:ins w:id="1431" w:author="имТ Д" w:date="2017-11-10T11:01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723797E5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32" w:author="имТ Д" w:date="2017-11-10T11:01:00Z"/>
                <w:highlight w:val="yellow"/>
              </w:rPr>
            </w:pPr>
            <w:ins w:id="1433" w:author="имТ Д" w:date="2017-11-10T11:01:00Z">
              <w:r w:rsidRPr="000257DD">
                <w:rPr>
                  <w:highlight w:val="yellow"/>
                </w:rPr>
                <w:lastRenderedPageBreak/>
                <w:t>Не протестировано.</w:t>
              </w:r>
            </w:ins>
          </w:p>
        </w:tc>
      </w:tr>
    </w:tbl>
    <w:p w14:paraId="78E5CFCC" w14:textId="00CFFA11" w:rsidR="009F7517" w:rsidRPr="00210A4B" w:rsidDel="009F7517" w:rsidRDefault="009F7517">
      <w:pPr>
        <w:numPr>
          <w:ilvl w:val="0"/>
          <w:numId w:val="15"/>
        </w:numPr>
        <w:rPr>
          <w:del w:id="1434" w:author="имТ Д" w:date="2017-11-10T11:01:00Z"/>
        </w:rPr>
        <w:pPrChange w:id="1435" w:author="имТ Д" w:date="2017-11-22T23:28:00Z">
          <w:pPr>
            <w:pStyle w:val="2"/>
            <w:numPr>
              <w:numId w:val="15"/>
            </w:numPr>
            <w:ind w:left="360" w:hanging="360"/>
          </w:pPr>
        </w:pPrChange>
      </w:pPr>
      <w:bookmarkStart w:id="1436" w:name="_Toc498075982"/>
      <w:bookmarkStart w:id="1437" w:name="_Toc498092581"/>
      <w:bookmarkStart w:id="1438" w:name="_Toc498092953"/>
      <w:bookmarkStart w:id="1439" w:name="_Toc514273732"/>
      <w:bookmarkEnd w:id="1436"/>
      <w:bookmarkEnd w:id="1437"/>
      <w:bookmarkEnd w:id="1438"/>
      <w:bookmarkEnd w:id="1439"/>
    </w:p>
    <w:p w14:paraId="14D8E3C9" w14:textId="69D2B825" w:rsidR="006C522F" w:rsidRDefault="006C522F">
      <w:pPr>
        <w:pStyle w:val="2"/>
        <w:numPr>
          <w:ilvl w:val="0"/>
          <w:numId w:val="15"/>
        </w:numPr>
        <w:rPr>
          <w:ins w:id="1440" w:author="имТ Д" w:date="2017-11-10T11:01:00Z"/>
        </w:rPr>
        <w:pPrChange w:id="1441" w:author="имТ Д" w:date="2017-11-22T23:28:00Z">
          <w:pPr>
            <w:pStyle w:val="2"/>
            <w:numPr>
              <w:numId w:val="22"/>
            </w:numPr>
            <w:ind w:left="360" w:hanging="360"/>
          </w:pPr>
        </w:pPrChange>
      </w:pPr>
      <w:bookmarkStart w:id="1442" w:name="_Toc514273733"/>
      <w:r>
        <w:t>6-й час.</w:t>
      </w:r>
      <w:bookmarkEnd w:id="1442"/>
    </w:p>
    <w:p w14:paraId="21C8C2E0" w14:textId="77777777" w:rsidR="009F7517" w:rsidRDefault="009F7517">
      <w:pPr>
        <w:pStyle w:val="2"/>
        <w:numPr>
          <w:ilvl w:val="1"/>
          <w:numId w:val="15"/>
        </w:numPr>
        <w:spacing w:before="120" w:after="120"/>
        <w:rPr>
          <w:ins w:id="1443" w:author="имТ Д" w:date="2017-11-10T11:01:00Z"/>
        </w:rPr>
        <w:pPrChange w:id="1444" w:author="имТ Д" w:date="2017-11-22T23:28:00Z">
          <w:pPr>
            <w:pStyle w:val="2"/>
            <w:numPr>
              <w:ilvl w:val="1"/>
              <w:numId w:val="4"/>
            </w:numPr>
            <w:spacing w:before="120" w:after="120"/>
            <w:ind w:left="792" w:hanging="432"/>
          </w:pPr>
        </w:pPrChange>
      </w:pPr>
      <w:bookmarkStart w:id="1445" w:name="_Toc514273734"/>
      <w:ins w:id="1446" w:author="имТ Д" w:date="2017-11-10T11:01:00Z">
        <w:r>
          <w:t>Тропари</w:t>
        </w:r>
        <w:r>
          <w:rPr>
            <w:rStyle w:val="ab"/>
          </w:rPr>
          <w:footnoteReference w:id="26"/>
        </w:r>
        <w:bookmarkEnd w:id="1445"/>
      </w:ins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609"/>
        <w:gridCol w:w="2223"/>
        <w:gridCol w:w="8090"/>
        <w:gridCol w:w="1833"/>
        <w:gridCol w:w="1841"/>
      </w:tblGrid>
      <w:tr w:rsidR="009F7517" w14:paraId="45B3EB2B" w14:textId="77777777" w:rsidTr="00210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449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2DE8C6A5" w14:textId="77777777" w:rsidR="009F7517" w:rsidRDefault="009F7517" w:rsidP="00210A4B">
            <w:pPr>
              <w:rPr>
                <w:ins w:id="1450" w:author="имТ Д" w:date="2017-11-10T11:01:00Z"/>
              </w:rPr>
            </w:pPr>
            <w:ins w:id="1451" w:author="имТ Д" w:date="2017-11-10T11:01:00Z">
              <w:r>
                <w:t>№ п/п</w:t>
              </w:r>
            </w:ins>
          </w:p>
        </w:tc>
        <w:tc>
          <w:tcPr>
            <w:tcW w:w="2001" w:type="dxa"/>
          </w:tcPr>
          <w:p w14:paraId="5619756B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452" w:author="имТ Д" w:date="2017-11-10T11:01:00Z"/>
              </w:rPr>
            </w:pPr>
            <w:ins w:id="1453" w:author="имТ Д" w:date="2017-11-10T11:01:00Z">
              <w:r>
                <w:t>Условие</w:t>
              </w:r>
            </w:ins>
          </w:p>
        </w:tc>
        <w:tc>
          <w:tcPr>
            <w:tcW w:w="8299" w:type="dxa"/>
          </w:tcPr>
          <w:p w14:paraId="29BA5CAB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454" w:author="имТ Д" w:date="2017-11-10T11:01:00Z"/>
              </w:rPr>
            </w:pPr>
            <w:ins w:id="1455" w:author="имТ Д" w:date="2017-11-10T11:01:00Z">
              <w:r>
                <w:t>Сценарий</w:t>
              </w:r>
            </w:ins>
          </w:p>
        </w:tc>
        <w:tc>
          <w:tcPr>
            <w:tcW w:w="1843" w:type="dxa"/>
          </w:tcPr>
          <w:p w14:paraId="6D81DAF1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456" w:author="имТ Д" w:date="2017-11-10T11:01:00Z"/>
              </w:rPr>
            </w:pPr>
            <w:ins w:id="1457" w:author="имТ Д" w:date="2017-11-10T11:01:00Z">
              <w:r>
                <w:t>Пример для тестирования</w:t>
              </w:r>
            </w:ins>
          </w:p>
        </w:tc>
        <w:tc>
          <w:tcPr>
            <w:tcW w:w="1843" w:type="dxa"/>
          </w:tcPr>
          <w:p w14:paraId="29B9530D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458" w:author="имТ Д" w:date="2017-11-10T11:01:00Z"/>
              </w:rPr>
            </w:pPr>
            <w:ins w:id="1459" w:author="имТ Д" w:date="2017-11-10T11:01:00Z">
              <w:r>
                <w:t>Статус</w:t>
              </w:r>
            </w:ins>
          </w:p>
        </w:tc>
      </w:tr>
      <w:tr w:rsidR="009F7517" w14:paraId="0E26C881" w14:textId="77777777" w:rsidTr="00210A4B">
        <w:trPr>
          <w:ins w:id="1460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2251BB79" w14:textId="77777777" w:rsidR="009F7517" w:rsidRPr="00210A4B" w:rsidRDefault="009F7517" w:rsidP="00210A4B">
            <w:pPr>
              <w:rPr>
                <w:ins w:id="1461" w:author="имТ Д" w:date="2017-11-10T11:01:00Z"/>
                <w:highlight w:val="cyan"/>
                <w:rPrChange w:id="1462" w:author="имТ Д" w:date="2017-11-10T11:06:00Z">
                  <w:rPr>
                    <w:ins w:id="1463" w:author="имТ Д" w:date="2017-11-10T11:01:00Z"/>
                  </w:rPr>
                </w:rPrChange>
              </w:rPr>
            </w:pPr>
            <w:commentRangeStart w:id="1464"/>
            <w:ins w:id="1465" w:author="имТ Д" w:date="2017-11-10T11:01:00Z">
              <w:r w:rsidRPr="00210A4B">
                <w:rPr>
                  <w:highlight w:val="cyan"/>
                  <w:rPrChange w:id="1466" w:author="имТ Д" w:date="2017-11-10T11:06:00Z">
                    <w:rPr/>
                  </w:rPrChange>
                </w:rPr>
                <w:t>1.</w:t>
              </w:r>
            </w:ins>
          </w:p>
        </w:tc>
        <w:tc>
          <w:tcPr>
            <w:tcW w:w="2001" w:type="dxa"/>
          </w:tcPr>
          <w:p w14:paraId="3491C52F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67" w:author="имТ Д" w:date="2017-11-10T11:01:00Z"/>
                <w:b/>
                <w:highlight w:val="cyan"/>
                <w:rPrChange w:id="1468" w:author="имТ Д" w:date="2017-11-10T11:06:00Z">
                  <w:rPr>
                    <w:ins w:id="1469" w:author="имТ Д" w:date="2017-11-10T11:01:00Z"/>
                    <w:b/>
                  </w:rPr>
                </w:rPrChange>
              </w:rPr>
            </w:pPr>
            <w:ins w:id="1470" w:author="имТ Д" w:date="2017-11-10T11:01:00Z">
              <w:r w:rsidRPr="00210A4B">
                <w:rPr>
                  <w:b/>
                  <w:highlight w:val="cyan"/>
                  <w:rPrChange w:id="1471" w:author="имТ Д" w:date="2017-11-10T11:06:00Z">
                    <w:rPr>
                      <w:b/>
                    </w:rPr>
                  </w:rPrChange>
                </w:rPr>
                <w:t>В воскресенье</w:t>
              </w:r>
            </w:ins>
          </w:p>
        </w:tc>
        <w:tc>
          <w:tcPr>
            <w:tcW w:w="8299" w:type="dxa"/>
          </w:tcPr>
          <w:p w14:paraId="574666B4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72" w:author="имТ Д" w:date="2017-11-10T11:01:00Z"/>
                <w:b/>
                <w:highlight w:val="cyan"/>
                <w:rPrChange w:id="1473" w:author="имТ Д" w:date="2017-11-10T11:06:00Z">
                  <w:rPr>
                    <w:ins w:id="1474" w:author="имТ Д" w:date="2017-11-10T11:01:00Z"/>
                    <w:b/>
                  </w:rPr>
                </w:rPrChange>
              </w:rPr>
            </w:pPr>
            <w:ins w:id="1475" w:author="имТ Д" w:date="2017-11-10T11:01:00Z">
              <w:r w:rsidRPr="00210A4B">
                <w:rPr>
                  <w:b/>
                  <w:highlight w:val="cyan"/>
                  <w:rPrChange w:id="1476" w:author="имТ Д" w:date="2017-11-10T11:06:00Z">
                    <w:rPr>
                      <w:b/>
                    </w:rPr>
                  </w:rPrChange>
                </w:rPr>
                <w:t>Слава:</w:t>
              </w:r>
            </w:ins>
          </w:p>
          <w:p w14:paraId="42DEDDEF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77" w:author="имТ Д" w:date="2017-11-10T11:01:00Z"/>
                <w:highlight w:val="cyan"/>
                <w:rPrChange w:id="1478" w:author="имТ Д" w:date="2017-11-10T11:06:00Z">
                  <w:rPr>
                    <w:ins w:id="1479" w:author="имТ Д" w:date="2017-11-10T11:01:00Z"/>
                  </w:rPr>
                </w:rPrChange>
              </w:rPr>
            </w:pPr>
            <w:ins w:id="1480" w:author="имТ Д" w:date="2017-11-10T11:01:00Z">
              <w:r w:rsidRPr="00210A4B">
                <w:rPr>
                  <w:highlight w:val="cyan"/>
                  <w:rPrChange w:id="1481" w:author="имТ Д" w:date="2017-11-10T11:06:00Z">
                    <w:rPr/>
                  </w:rPrChange>
                </w:rPr>
                <w:t>Тропарь воскресный</w:t>
              </w:r>
            </w:ins>
          </w:p>
        </w:tc>
        <w:tc>
          <w:tcPr>
            <w:tcW w:w="1843" w:type="dxa"/>
          </w:tcPr>
          <w:p w14:paraId="7AF4EBCB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82" w:author="имТ Д" w:date="2017-11-10T11:01:00Z"/>
                <w:highlight w:val="cyan"/>
                <w:rPrChange w:id="1483" w:author="имТ Д" w:date="2017-11-10T11:06:00Z">
                  <w:rPr>
                    <w:ins w:id="1484" w:author="имТ Д" w:date="2017-11-10T11:01:00Z"/>
                  </w:rPr>
                </w:rPrChange>
              </w:rPr>
            </w:pPr>
          </w:p>
        </w:tc>
        <w:tc>
          <w:tcPr>
            <w:tcW w:w="1843" w:type="dxa"/>
          </w:tcPr>
          <w:p w14:paraId="2106C003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85" w:author="имТ Д" w:date="2017-11-10T11:01:00Z"/>
                <w:highlight w:val="cyan"/>
                <w:rPrChange w:id="1486" w:author="имТ Д" w:date="2017-11-10T11:06:00Z">
                  <w:rPr>
                    <w:ins w:id="1487" w:author="имТ Д" w:date="2017-11-10T11:01:00Z"/>
                    <w:highlight w:val="yellow"/>
                  </w:rPr>
                </w:rPrChange>
              </w:rPr>
            </w:pPr>
            <w:ins w:id="1488" w:author="имТ Д" w:date="2017-11-10T11:01:00Z">
              <w:r w:rsidRPr="00210A4B">
                <w:rPr>
                  <w:highlight w:val="cyan"/>
                  <w:rPrChange w:id="1489" w:author="имТ Д" w:date="2017-11-10T11:06:00Z">
                    <w:rPr>
                      <w:highlight w:val="yellow"/>
                    </w:rPr>
                  </w:rPrChange>
                </w:rPr>
                <w:t xml:space="preserve">Набрано. </w:t>
              </w:r>
            </w:ins>
          </w:p>
          <w:p w14:paraId="1B00F0E9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90" w:author="имТ Д" w:date="2017-11-10T11:01:00Z"/>
                <w:highlight w:val="cyan"/>
                <w:rPrChange w:id="1491" w:author="имТ Д" w:date="2017-11-10T11:06:00Z">
                  <w:rPr>
                    <w:ins w:id="1492" w:author="имТ Д" w:date="2017-11-10T11:01:00Z"/>
                    <w:highlight w:val="yellow"/>
                  </w:rPr>
                </w:rPrChange>
              </w:rPr>
            </w:pPr>
            <w:ins w:id="1493" w:author="имТ Д" w:date="2017-11-10T11:01:00Z">
              <w:r w:rsidRPr="00210A4B">
                <w:rPr>
                  <w:highlight w:val="cyan"/>
                  <w:rPrChange w:id="1494" w:author="имТ Д" w:date="2017-11-10T11:06:00Z">
                    <w:rPr>
                      <w:highlight w:val="yellow"/>
                    </w:rPr>
                  </w:rPrChange>
                </w:rPr>
                <w:t>Не протестировано.</w:t>
              </w:r>
            </w:ins>
            <w:commentRangeEnd w:id="1464"/>
            <w:ins w:id="1495" w:author="имТ Д" w:date="2017-11-10T11:06:00Z">
              <w:r w:rsidR="00210A4B">
                <w:rPr>
                  <w:rStyle w:val="af1"/>
                </w:rPr>
                <w:commentReference w:id="1464"/>
              </w:r>
            </w:ins>
          </w:p>
        </w:tc>
      </w:tr>
      <w:tr w:rsidR="009F7517" w14:paraId="5FA42C9C" w14:textId="77777777" w:rsidTr="00210A4B">
        <w:trPr>
          <w:ins w:id="1496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00E6B6A3" w14:textId="77777777" w:rsidR="009F7517" w:rsidRDefault="009F7517" w:rsidP="00210A4B">
            <w:pPr>
              <w:rPr>
                <w:ins w:id="1497" w:author="имТ Д" w:date="2017-11-10T11:01:00Z"/>
              </w:rPr>
            </w:pPr>
            <w:ins w:id="1498" w:author="имТ Д" w:date="2017-11-10T11:01:00Z">
              <w:r>
                <w:t>1.</w:t>
              </w:r>
            </w:ins>
          </w:p>
        </w:tc>
        <w:tc>
          <w:tcPr>
            <w:tcW w:w="2001" w:type="dxa"/>
          </w:tcPr>
          <w:p w14:paraId="2DF9406A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499" w:author="имТ Д" w:date="2017-11-10T11:01:00Z"/>
              </w:rPr>
            </w:pPr>
            <w:ins w:id="1500" w:author="имТ Д" w:date="2017-11-10T11:01:00Z">
              <w:r w:rsidRPr="009D59FF">
                <w:rPr>
                  <w:b/>
                </w:rPr>
                <w:t xml:space="preserve">В </w:t>
              </w:r>
              <w:r>
                <w:rPr>
                  <w:b/>
                </w:rPr>
                <w:t>пред/попразднество</w:t>
              </w:r>
            </w:ins>
          </w:p>
        </w:tc>
        <w:tc>
          <w:tcPr>
            <w:tcW w:w="8299" w:type="dxa"/>
          </w:tcPr>
          <w:p w14:paraId="4E28FB00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01" w:author="имТ Д" w:date="2017-11-10T11:01:00Z"/>
              </w:rPr>
            </w:pPr>
            <w:ins w:id="1502" w:author="имТ Д" w:date="2017-11-10T11:01:00Z">
              <w:r w:rsidRPr="000257DD">
                <w:t>Тропарь Минеи праздника</w:t>
              </w:r>
            </w:ins>
          </w:p>
          <w:p w14:paraId="153201D6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03" w:author="имТ Д" w:date="2017-11-10T11:01:00Z"/>
                <w:b/>
              </w:rPr>
            </w:pPr>
            <w:ins w:id="1504" w:author="имТ Д" w:date="2017-11-10T11:01:00Z">
              <w:r>
                <w:rPr>
                  <w:b/>
                </w:rPr>
                <w:t>Слава:</w:t>
              </w:r>
            </w:ins>
          </w:p>
          <w:p w14:paraId="3A7D2DD5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05" w:author="имТ Д" w:date="2017-11-10T11:01:00Z"/>
              </w:rPr>
            </w:pPr>
            <w:ins w:id="1506" w:author="имТ Д" w:date="2017-11-10T11:01:00Z">
              <w:r w:rsidRPr="000257DD">
                <w:t>Тропарь Минеи1</w:t>
              </w:r>
            </w:ins>
          </w:p>
        </w:tc>
        <w:tc>
          <w:tcPr>
            <w:tcW w:w="1843" w:type="dxa"/>
          </w:tcPr>
          <w:p w14:paraId="6F541BF8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07" w:author="имТ Д" w:date="2017-11-10T11:01:00Z"/>
              </w:rPr>
            </w:pPr>
          </w:p>
        </w:tc>
        <w:tc>
          <w:tcPr>
            <w:tcW w:w="1843" w:type="dxa"/>
          </w:tcPr>
          <w:p w14:paraId="08C1DFE6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08" w:author="имТ Д" w:date="2017-11-10T11:01:00Z"/>
                <w:highlight w:val="yellow"/>
              </w:rPr>
            </w:pPr>
            <w:ins w:id="1509" w:author="имТ Д" w:date="2017-11-10T11:01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10B73620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10" w:author="имТ Д" w:date="2017-11-10T11:01:00Z"/>
                <w:highlight w:val="yellow"/>
              </w:rPr>
            </w:pPr>
            <w:ins w:id="1511" w:author="имТ Д" w:date="2017-11-10T11:01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9F7517" w14:paraId="699CA0ED" w14:textId="77777777" w:rsidTr="00210A4B">
        <w:trPr>
          <w:ins w:id="1512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38504559" w14:textId="77777777" w:rsidR="009F7517" w:rsidRDefault="009F7517" w:rsidP="00210A4B">
            <w:pPr>
              <w:rPr>
                <w:ins w:id="1513" w:author="имТ Д" w:date="2017-11-10T11:01:00Z"/>
              </w:rPr>
            </w:pPr>
            <w:ins w:id="1514" w:author="имТ Д" w:date="2017-11-10T11:01:00Z">
              <w:r>
                <w:t>2.</w:t>
              </w:r>
            </w:ins>
          </w:p>
        </w:tc>
        <w:tc>
          <w:tcPr>
            <w:tcW w:w="2001" w:type="dxa"/>
          </w:tcPr>
          <w:p w14:paraId="7A8137A7" w14:textId="77777777" w:rsidR="009F7517" w:rsidRPr="009D59FF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15" w:author="имТ Д" w:date="2017-11-10T11:01:00Z"/>
                <w:b/>
              </w:rPr>
            </w:pPr>
            <w:ins w:id="1516" w:author="имТ Д" w:date="2017-11-10T11:01:00Z">
              <w:r w:rsidRPr="009D59FF">
                <w:rPr>
                  <w:b/>
                </w:rPr>
                <w:t>При двух святых</w:t>
              </w:r>
            </w:ins>
          </w:p>
        </w:tc>
        <w:tc>
          <w:tcPr>
            <w:tcW w:w="8299" w:type="dxa"/>
          </w:tcPr>
          <w:p w14:paraId="4A40F715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17" w:author="имТ Д" w:date="2017-11-10T11:01:00Z"/>
              </w:rPr>
            </w:pPr>
            <w:ins w:id="1518" w:author="имТ Д" w:date="2017-11-10T11:01:00Z">
              <w:r w:rsidRPr="000257DD">
                <w:t>Тропарь</w:t>
              </w:r>
              <w:r>
                <w:t xml:space="preserve"> </w:t>
              </w:r>
              <w:r w:rsidRPr="00CD78BA">
                <w:t>Мине</w:t>
              </w:r>
              <w:r>
                <w:t>и1</w:t>
              </w:r>
            </w:ins>
          </w:p>
          <w:p w14:paraId="3953AC62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19" w:author="имТ Д" w:date="2017-11-10T11:01:00Z"/>
                <w:b/>
              </w:rPr>
            </w:pPr>
            <w:ins w:id="1520" w:author="имТ Д" w:date="2017-11-10T11:01:00Z">
              <w:r>
                <w:rPr>
                  <w:b/>
                </w:rPr>
                <w:t>Слава:</w:t>
              </w:r>
            </w:ins>
          </w:p>
          <w:p w14:paraId="5A08F794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21" w:author="имТ Д" w:date="2017-11-10T11:01:00Z"/>
                <w:b/>
              </w:rPr>
            </w:pPr>
            <w:ins w:id="1522" w:author="имТ Д" w:date="2017-11-10T11:01:00Z">
              <w:r w:rsidRPr="000257DD">
                <w:t>Тропарь</w:t>
              </w:r>
              <w:r>
                <w:t xml:space="preserve"> </w:t>
              </w:r>
              <w:r w:rsidRPr="00CD78BA">
                <w:t>Мине</w:t>
              </w:r>
              <w:r>
                <w:t>и2</w:t>
              </w:r>
            </w:ins>
          </w:p>
          <w:p w14:paraId="250EC9A6" w14:textId="77777777" w:rsidR="009F7517" w:rsidRPr="00FF27EF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23" w:author="имТ Д" w:date="2017-11-10T11:01:00Z"/>
              </w:rPr>
            </w:pPr>
          </w:p>
        </w:tc>
        <w:tc>
          <w:tcPr>
            <w:tcW w:w="1843" w:type="dxa"/>
          </w:tcPr>
          <w:p w14:paraId="435AB9D3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24" w:author="имТ Д" w:date="2017-11-10T11:01:00Z"/>
              </w:rPr>
            </w:pPr>
          </w:p>
        </w:tc>
        <w:tc>
          <w:tcPr>
            <w:tcW w:w="1843" w:type="dxa"/>
          </w:tcPr>
          <w:p w14:paraId="0A97A94D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25" w:author="имТ Д" w:date="2017-11-10T11:01:00Z"/>
                <w:highlight w:val="yellow"/>
              </w:rPr>
            </w:pPr>
            <w:ins w:id="1526" w:author="имТ Д" w:date="2017-11-10T11:01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774693AF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27" w:author="имТ Д" w:date="2017-11-10T11:01:00Z"/>
                <w:highlight w:val="yellow"/>
              </w:rPr>
            </w:pPr>
            <w:ins w:id="1528" w:author="имТ Д" w:date="2017-11-10T11:01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9F7517" w14:paraId="7B2C4218" w14:textId="77777777" w:rsidTr="00210A4B">
        <w:trPr>
          <w:ins w:id="1529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38D683C8" w14:textId="12B06711" w:rsidR="009F7517" w:rsidRDefault="00210A4B" w:rsidP="00210A4B">
            <w:pPr>
              <w:rPr>
                <w:ins w:id="1530" w:author="имТ Д" w:date="2017-11-10T11:01:00Z"/>
              </w:rPr>
            </w:pPr>
            <w:ins w:id="1531" w:author="имТ Д" w:date="2017-11-10T11:06:00Z">
              <w:r>
                <w:t>3</w:t>
              </w:r>
            </w:ins>
            <w:ins w:id="1532" w:author="имТ Д" w:date="2017-11-10T11:01:00Z">
              <w:r w:rsidR="009F7517">
                <w:t>.</w:t>
              </w:r>
            </w:ins>
          </w:p>
        </w:tc>
        <w:tc>
          <w:tcPr>
            <w:tcW w:w="2001" w:type="dxa"/>
          </w:tcPr>
          <w:p w14:paraId="188A67C6" w14:textId="77777777" w:rsidR="009F7517" w:rsidRPr="009D59FF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33" w:author="имТ Д" w:date="2017-11-10T11:01:00Z"/>
                <w:b/>
              </w:rPr>
            </w:pPr>
            <w:ins w:id="1534" w:author="имТ Д" w:date="2017-11-10T11:01:00Z">
              <w:r w:rsidRPr="009D59FF">
                <w:rPr>
                  <w:b/>
                </w:rPr>
                <w:t>При одном святом</w:t>
              </w:r>
            </w:ins>
          </w:p>
        </w:tc>
        <w:tc>
          <w:tcPr>
            <w:tcW w:w="8299" w:type="dxa"/>
          </w:tcPr>
          <w:p w14:paraId="10BBE1C9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35" w:author="имТ Д" w:date="2017-11-10T11:01:00Z"/>
                <w:b/>
              </w:rPr>
            </w:pPr>
            <w:ins w:id="1536" w:author="имТ Д" w:date="2017-11-10T11:01:00Z">
              <w:r w:rsidRPr="000257DD">
                <w:rPr>
                  <w:b/>
                </w:rPr>
                <w:t>Слава:</w:t>
              </w:r>
            </w:ins>
          </w:p>
          <w:p w14:paraId="12D1A11B" w14:textId="77777777" w:rsidR="009F7517" w:rsidRPr="00CA389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37" w:author="имТ Д" w:date="2017-11-10T11:01:00Z"/>
              </w:rPr>
            </w:pPr>
            <w:ins w:id="1538" w:author="имТ Д" w:date="2017-11-10T11:01:00Z">
              <w:r w:rsidRPr="000257DD">
                <w:t>Тропарь Минеи1</w:t>
              </w:r>
            </w:ins>
          </w:p>
        </w:tc>
        <w:tc>
          <w:tcPr>
            <w:tcW w:w="1843" w:type="dxa"/>
          </w:tcPr>
          <w:p w14:paraId="0F1E4E6C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39" w:author="имТ Д" w:date="2017-11-10T11:01:00Z"/>
              </w:rPr>
            </w:pPr>
          </w:p>
        </w:tc>
        <w:tc>
          <w:tcPr>
            <w:tcW w:w="1843" w:type="dxa"/>
          </w:tcPr>
          <w:p w14:paraId="18B32EE6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40" w:author="имТ Д" w:date="2017-11-10T11:01:00Z"/>
                <w:highlight w:val="yellow"/>
              </w:rPr>
            </w:pPr>
            <w:ins w:id="1541" w:author="имТ Д" w:date="2017-11-10T11:01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2D1AE0BB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42" w:author="имТ Д" w:date="2017-11-10T11:01:00Z"/>
                <w:highlight w:val="yellow"/>
              </w:rPr>
            </w:pPr>
            <w:ins w:id="1543" w:author="имТ Д" w:date="2017-11-10T11:01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</w:tbl>
    <w:p w14:paraId="6BF07C97" w14:textId="77777777" w:rsidR="009F7517" w:rsidRDefault="009F7517">
      <w:pPr>
        <w:pStyle w:val="2"/>
        <w:numPr>
          <w:ilvl w:val="1"/>
          <w:numId w:val="15"/>
        </w:numPr>
        <w:spacing w:before="120" w:after="120"/>
        <w:rPr>
          <w:ins w:id="1544" w:author="имТ Д" w:date="2017-11-10T11:01:00Z"/>
        </w:rPr>
        <w:pPrChange w:id="1545" w:author="имТ Д" w:date="2017-11-22T23:28:00Z">
          <w:pPr>
            <w:pStyle w:val="2"/>
            <w:numPr>
              <w:ilvl w:val="1"/>
              <w:numId w:val="22"/>
            </w:numPr>
            <w:spacing w:before="120" w:after="120"/>
            <w:ind w:left="792" w:hanging="432"/>
          </w:pPr>
        </w:pPrChange>
      </w:pPr>
      <w:bookmarkStart w:id="1546" w:name="_Toc514273735"/>
      <w:ins w:id="1547" w:author="имТ Д" w:date="2017-11-10T11:01:00Z">
        <w:r>
          <w:t>Кондак</w:t>
        </w:r>
        <w:r>
          <w:rPr>
            <w:rStyle w:val="ab"/>
          </w:rPr>
          <w:footnoteReference w:id="27"/>
        </w:r>
        <w:bookmarkEnd w:id="1546"/>
      </w:ins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609"/>
        <w:gridCol w:w="2223"/>
        <w:gridCol w:w="8090"/>
        <w:gridCol w:w="1833"/>
        <w:gridCol w:w="1841"/>
      </w:tblGrid>
      <w:tr w:rsidR="009F7517" w14:paraId="1B2C8D8B" w14:textId="77777777" w:rsidTr="00210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550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03E8A006" w14:textId="77777777" w:rsidR="009F7517" w:rsidRDefault="009F7517" w:rsidP="00210A4B">
            <w:pPr>
              <w:rPr>
                <w:ins w:id="1551" w:author="имТ Д" w:date="2017-11-10T11:01:00Z"/>
              </w:rPr>
            </w:pPr>
            <w:ins w:id="1552" w:author="имТ Д" w:date="2017-11-10T11:01:00Z">
              <w:r>
                <w:t>№ п/п</w:t>
              </w:r>
            </w:ins>
          </w:p>
        </w:tc>
        <w:tc>
          <w:tcPr>
            <w:tcW w:w="2001" w:type="dxa"/>
          </w:tcPr>
          <w:p w14:paraId="0E4FC0B4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553" w:author="имТ Д" w:date="2017-11-10T11:01:00Z"/>
              </w:rPr>
            </w:pPr>
            <w:ins w:id="1554" w:author="имТ Д" w:date="2017-11-10T11:01:00Z">
              <w:r>
                <w:t>Условие</w:t>
              </w:r>
            </w:ins>
          </w:p>
        </w:tc>
        <w:tc>
          <w:tcPr>
            <w:tcW w:w="8299" w:type="dxa"/>
          </w:tcPr>
          <w:p w14:paraId="24A0678C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555" w:author="имТ Д" w:date="2017-11-10T11:01:00Z"/>
              </w:rPr>
            </w:pPr>
            <w:ins w:id="1556" w:author="имТ Д" w:date="2017-11-10T11:01:00Z">
              <w:r>
                <w:t>Сценарий</w:t>
              </w:r>
            </w:ins>
          </w:p>
        </w:tc>
        <w:tc>
          <w:tcPr>
            <w:tcW w:w="1843" w:type="dxa"/>
          </w:tcPr>
          <w:p w14:paraId="38B13B81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557" w:author="имТ Д" w:date="2017-11-10T11:01:00Z"/>
              </w:rPr>
            </w:pPr>
            <w:ins w:id="1558" w:author="имТ Д" w:date="2017-11-10T11:01:00Z">
              <w:r>
                <w:t>Пример для тестирования</w:t>
              </w:r>
            </w:ins>
          </w:p>
        </w:tc>
        <w:tc>
          <w:tcPr>
            <w:tcW w:w="1843" w:type="dxa"/>
          </w:tcPr>
          <w:p w14:paraId="02448EF2" w14:textId="77777777" w:rsidR="009F7517" w:rsidRDefault="009F7517" w:rsidP="00210A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559" w:author="имТ Д" w:date="2017-11-10T11:01:00Z"/>
              </w:rPr>
            </w:pPr>
            <w:ins w:id="1560" w:author="имТ Д" w:date="2017-11-10T11:01:00Z">
              <w:r>
                <w:t>Статус</w:t>
              </w:r>
            </w:ins>
          </w:p>
        </w:tc>
      </w:tr>
      <w:tr w:rsidR="009F7517" w14:paraId="72FB38BB" w14:textId="77777777" w:rsidTr="00210A4B">
        <w:trPr>
          <w:ins w:id="1561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173EC6BF" w14:textId="77777777" w:rsidR="009F7517" w:rsidRPr="00210A4B" w:rsidRDefault="009F7517" w:rsidP="00210A4B">
            <w:pPr>
              <w:rPr>
                <w:ins w:id="1562" w:author="имТ Д" w:date="2017-11-10T11:01:00Z"/>
                <w:highlight w:val="cyan"/>
                <w:rPrChange w:id="1563" w:author="имТ Д" w:date="2017-11-10T11:06:00Z">
                  <w:rPr>
                    <w:ins w:id="1564" w:author="имТ Д" w:date="2017-11-10T11:01:00Z"/>
                  </w:rPr>
                </w:rPrChange>
              </w:rPr>
            </w:pPr>
            <w:commentRangeStart w:id="1565"/>
            <w:ins w:id="1566" w:author="имТ Д" w:date="2017-11-10T11:01:00Z">
              <w:r w:rsidRPr="00210A4B">
                <w:rPr>
                  <w:highlight w:val="cyan"/>
                  <w:rPrChange w:id="1567" w:author="имТ Д" w:date="2017-11-10T11:06:00Z">
                    <w:rPr/>
                  </w:rPrChange>
                </w:rPr>
                <w:t>1.</w:t>
              </w:r>
            </w:ins>
          </w:p>
        </w:tc>
        <w:tc>
          <w:tcPr>
            <w:tcW w:w="2001" w:type="dxa"/>
          </w:tcPr>
          <w:p w14:paraId="5E5B4F2C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68" w:author="имТ Д" w:date="2017-11-10T11:01:00Z"/>
                <w:b/>
                <w:highlight w:val="cyan"/>
                <w:rPrChange w:id="1569" w:author="имТ Д" w:date="2017-11-10T11:06:00Z">
                  <w:rPr>
                    <w:ins w:id="1570" w:author="имТ Д" w:date="2017-11-10T11:01:00Z"/>
                    <w:b/>
                  </w:rPr>
                </w:rPrChange>
              </w:rPr>
            </w:pPr>
            <w:ins w:id="1571" w:author="имТ Д" w:date="2017-11-10T11:01:00Z">
              <w:r w:rsidRPr="00210A4B">
                <w:rPr>
                  <w:b/>
                  <w:highlight w:val="cyan"/>
                  <w:rPrChange w:id="1572" w:author="имТ Д" w:date="2017-11-10T11:06:00Z">
                    <w:rPr>
                      <w:b/>
                    </w:rPr>
                  </w:rPrChange>
                </w:rPr>
                <w:t>В воскресенье</w:t>
              </w:r>
            </w:ins>
          </w:p>
        </w:tc>
        <w:tc>
          <w:tcPr>
            <w:tcW w:w="8299" w:type="dxa"/>
          </w:tcPr>
          <w:p w14:paraId="6FF93741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73" w:author="имТ Д" w:date="2017-11-10T11:01:00Z"/>
                <w:highlight w:val="cyan"/>
                <w:rPrChange w:id="1574" w:author="имТ Д" w:date="2017-11-10T11:06:00Z">
                  <w:rPr>
                    <w:ins w:id="1575" w:author="имТ Д" w:date="2017-11-10T11:01:00Z"/>
                  </w:rPr>
                </w:rPrChange>
              </w:rPr>
            </w:pPr>
            <w:ins w:id="1576" w:author="имТ Д" w:date="2017-11-10T11:01:00Z">
              <w:r w:rsidRPr="00210A4B">
                <w:rPr>
                  <w:highlight w:val="cyan"/>
                  <w:rPrChange w:id="1577" w:author="имТ Д" w:date="2017-11-10T11:06:00Z">
                    <w:rPr/>
                  </w:rPrChange>
                </w:rPr>
                <w:t>Кондак воскресный</w:t>
              </w:r>
            </w:ins>
          </w:p>
        </w:tc>
        <w:tc>
          <w:tcPr>
            <w:tcW w:w="1843" w:type="dxa"/>
          </w:tcPr>
          <w:p w14:paraId="46C9A483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78" w:author="имТ Д" w:date="2017-11-10T11:01:00Z"/>
                <w:highlight w:val="cyan"/>
                <w:rPrChange w:id="1579" w:author="имТ Д" w:date="2017-11-10T11:06:00Z">
                  <w:rPr>
                    <w:ins w:id="1580" w:author="имТ Д" w:date="2017-11-10T11:01:00Z"/>
                  </w:rPr>
                </w:rPrChange>
              </w:rPr>
            </w:pPr>
          </w:p>
        </w:tc>
        <w:tc>
          <w:tcPr>
            <w:tcW w:w="1843" w:type="dxa"/>
          </w:tcPr>
          <w:p w14:paraId="40B8FEA5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81" w:author="имТ Д" w:date="2017-11-10T11:01:00Z"/>
                <w:highlight w:val="cyan"/>
                <w:rPrChange w:id="1582" w:author="имТ Д" w:date="2017-11-10T11:06:00Z">
                  <w:rPr>
                    <w:ins w:id="1583" w:author="имТ Д" w:date="2017-11-10T11:01:00Z"/>
                    <w:highlight w:val="yellow"/>
                  </w:rPr>
                </w:rPrChange>
              </w:rPr>
            </w:pPr>
            <w:ins w:id="1584" w:author="имТ Д" w:date="2017-11-10T11:01:00Z">
              <w:r w:rsidRPr="00210A4B">
                <w:rPr>
                  <w:highlight w:val="cyan"/>
                  <w:rPrChange w:id="1585" w:author="имТ Д" w:date="2017-11-10T11:06:00Z">
                    <w:rPr>
                      <w:highlight w:val="yellow"/>
                    </w:rPr>
                  </w:rPrChange>
                </w:rPr>
                <w:t xml:space="preserve">Набрано. </w:t>
              </w:r>
            </w:ins>
          </w:p>
          <w:p w14:paraId="140DDD9B" w14:textId="77777777" w:rsidR="009F7517" w:rsidRPr="00210A4B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86" w:author="имТ Д" w:date="2017-11-10T11:01:00Z"/>
                <w:highlight w:val="cyan"/>
                <w:rPrChange w:id="1587" w:author="имТ Д" w:date="2017-11-10T11:06:00Z">
                  <w:rPr>
                    <w:ins w:id="1588" w:author="имТ Д" w:date="2017-11-10T11:01:00Z"/>
                    <w:highlight w:val="yellow"/>
                  </w:rPr>
                </w:rPrChange>
              </w:rPr>
            </w:pPr>
            <w:ins w:id="1589" w:author="имТ Д" w:date="2017-11-10T11:01:00Z">
              <w:r w:rsidRPr="00210A4B">
                <w:rPr>
                  <w:highlight w:val="cyan"/>
                  <w:rPrChange w:id="1590" w:author="имТ Д" w:date="2017-11-10T11:06:00Z">
                    <w:rPr>
                      <w:highlight w:val="yellow"/>
                    </w:rPr>
                  </w:rPrChange>
                </w:rPr>
                <w:t>Не протестировано.</w:t>
              </w:r>
            </w:ins>
            <w:commentRangeEnd w:id="1565"/>
            <w:ins w:id="1591" w:author="имТ Д" w:date="2017-11-10T11:06:00Z">
              <w:r w:rsidR="00210A4B">
                <w:rPr>
                  <w:rStyle w:val="af1"/>
                </w:rPr>
                <w:commentReference w:id="1565"/>
              </w:r>
            </w:ins>
          </w:p>
        </w:tc>
      </w:tr>
      <w:tr w:rsidR="009F7517" w14:paraId="038B42F9" w14:textId="77777777" w:rsidTr="00210A4B">
        <w:trPr>
          <w:ins w:id="1592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2ABC4B55" w14:textId="77777777" w:rsidR="009F7517" w:rsidRDefault="009F7517" w:rsidP="00210A4B">
            <w:pPr>
              <w:rPr>
                <w:ins w:id="1593" w:author="имТ Д" w:date="2017-11-10T11:01:00Z"/>
              </w:rPr>
            </w:pPr>
            <w:ins w:id="1594" w:author="имТ Д" w:date="2017-11-10T11:01:00Z">
              <w:r>
                <w:t>1.</w:t>
              </w:r>
            </w:ins>
          </w:p>
        </w:tc>
        <w:tc>
          <w:tcPr>
            <w:tcW w:w="2001" w:type="dxa"/>
          </w:tcPr>
          <w:p w14:paraId="14A2B6DA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95" w:author="имТ Д" w:date="2017-11-10T11:01:00Z"/>
              </w:rPr>
            </w:pPr>
            <w:ins w:id="1596" w:author="имТ Д" w:date="2017-11-10T11:01:00Z">
              <w:r w:rsidRPr="009D59FF">
                <w:rPr>
                  <w:b/>
                </w:rPr>
                <w:t xml:space="preserve">В </w:t>
              </w:r>
              <w:r>
                <w:rPr>
                  <w:b/>
                </w:rPr>
                <w:t>пред/попразднество</w:t>
              </w:r>
            </w:ins>
          </w:p>
        </w:tc>
        <w:tc>
          <w:tcPr>
            <w:tcW w:w="8299" w:type="dxa"/>
          </w:tcPr>
          <w:p w14:paraId="414D7ACC" w14:textId="77777777" w:rsidR="009F7517" w:rsidRPr="00FA42B9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97" w:author="имТ Д" w:date="2017-11-10T11:01:00Z"/>
              </w:rPr>
            </w:pPr>
            <w:ins w:id="1598" w:author="имТ Д" w:date="2017-11-10T11:01:00Z">
              <w:r>
                <w:t>Кондак Минеи праздника</w:t>
              </w:r>
            </w:ins>
          </w:p>
        </w:tc>
        <w:tc>
          <w:tcPr>
            <w:tcW w:w="1843" w:type="dxa"/>
          </w:tcPr>
          <w:p w14:paraId="546CC763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599" w:author="имТ Д" w:date="2017-11-10T11:01:00Z"/>
              </w:rPr>
            </w:pPr>
          </w:p>
        </w:tc>
        <w:tc>
          <w:tcPr>
            <w:tcW w:w="1843" w:type="dxa"/>
          </w:tcPr>
          <w:p w14:paraId="6C2A14A7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00" w:author="имТ Д" w:date="2017-11-10T11:01:00Z"/>
                <w:highlight w:val="yellow"/>
              </w:rPr>
            </w:pPr>
            <w:ins w:id="1601" w:author="имТ Д" w:date="2017-11-10T11:01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256735E4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02" w:author="имТ Д" w:date="2017-11-10T11:01:00Z"/>
                <w:highlight w:val="yellow"/>
              </w:rPr>
            </w:pPr>
            <w:ins w:id="1603" w:author="имТ Д" w:date="2017-11-10T11:01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9F7517" w14:paraId="49285834" w14:textId="77777777" w:rsidTr="00210A4B">
        <w:trPr>
          <w:ins w:id="1604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10950774" w14:textId="77777777" w:rsidR="009F7517" w:rsidRDefault="009F7517" w:rsidP="00210A4B">
            <w:pPr>
              <w:rPr>
                <w:ins w:id="1605" w:author="имТ Д" w:date="2017-11-10T11:01:00Z"/>
              </w:rPr>
            </w:pPr>
            <w:ins w:id="1606" w:author="имТ Д" w:date="2017-11-10T11:01:00Z">
              <w:r>
                <w:t>2.</w:t>
              </w:r>
            </w:ins>
          </w:p>
        </w:tc>
        <w:tc>
          <w:tcPr>
            <w:tcW w:w="2001" w:type="dxa"/>
          </w:tcPr>
          <w:p w14:paraId="404B9B12" w14:textId="77777777" w:rsidR="009F7517" w:rsidRPr="009D59FF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07" w:author="имТ Д" w:date="2017-11-10T11:01:00Z"/>
                <w:b/>
              </w:rPr>
            </w:pPr>
            <w:ins w:id="1608" w:author="имТ Д" w:date="2017-11-10T11:01:00Z">
              <w:r w:rsidRPr="009D59FF">
                <w:rPr>
                  <w:b/>
                </w:rPr>
                <w:t>При двух святых</w:t>
              </w:r>
            </w:ins>
          </w:p>
        </w:tc>
        <w:tc>
          <w:tcPr>
            <w:tcW w:w="8299" w:type="dxa"/>
          </w:tcPr>
          <w:p w14:paraId="2F88E8A4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09" w:author="имТ Д" w:date="2017-11-10T11:01:00Z"/>
              </w:rPr>
            </w:pPr>
            <w:ins w:id="1610" w:author="имТ Д" w:date="2017-11-10T11:01:00Z">
              <w:r w:rsidRPr="000257DD">
                <w:t>Кондак Минеи</w:t>
              </w:r>
              <w:r>
                <w:t>1</w:t>
              </w:r>
            </w:ins>
          </w:p>
        </w:tc>
        <w:tc>
          <w:tcPr>
            <w:tcW w:w="1843" w:type="dxa"/>
          </w:tcPr>
          <w:p w14:paraId="3251B305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11" w:author="имТ Д" w:date="2017-11-10T11:01:00Z"/>
              </w:rPr>
            </w:pPr>
          </w:p>
        </w:tc>
        <w:tc>
          <w:tcPr>
            <w:tcW w:w="1843" w:type="dxa"/>
          </w:tcPr>
          <w:p w14:paraId="034D9FAF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12" w:author="имТ Д" w:date="2017-11-10T11:01:00Z"/>
                <w:highlight w:val="yellow"/>
              </w:rPr>
            </w:pPr>
            <w:ins w:id="1613" w:author="имТ Д" w:date="2017-11-10T11:01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53F3C062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14" w:author="имТ Д" w:date="2017-11-10T11:01:00Z"/>
                <w:highlight w:val="yellow"/>
              </w:rPr>
            </w:pPr>
            <w:ins w:id="1615" w:author="имТ Д" w:date="2017-11-10T11:01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9F7517" w14:paraId="775A9404" w14:textId="77777777" w:rsidTr="00210A4B">
        <w:trPr>
          <w:ins w:id="1616" w:author="имТ Д" w:date="2017-11-10T11:01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dxa"/>
          </w:tcPr>
          <w:p w14:paraId="2BCCA340" w14:textId="1A85274B" w:rsidR="009F7517" w:rsidRDefault="00210A4B" w:rsidP="00210A4B">
            <w:pPr>
              <w:rPr>
                <w:ins w:id="1617" w:author="имТ Д" w:date="2017-11-10T11:01:00Z"/>
              </w:rPr>
            </w:pPr>
            <w:ins w:id="1618" w:author="имТ Д" w:date="2017-11-10T11:06:00Z">
              <w:r>
                <w:t>3</w:t>
              </w:r>
            </w:ins>
            <w:ins w:id="1619" w:author="имТ Д" w:date="2017-11-10T11:01:00Z">
              <w:r w:rsidR="009F7517">
                <w:t>.</w:t>
              </w:r>
            </w:ins>
          </w:p>
        </w:tc>
        <w:tc>
          <w:tcPr>
            <w:tcW w:w="2001" w:type="dxa"/>
          </w:tcPr>
          <w:p w14:paraId="649F985A" w14:textId="77777777" w:rsidR="009F7517" w:rsidRPr="009D59FF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20" w:author="имТ Д" w:date="2017-11-10T11:01:00Z"/>
                <w:b/>
              </w:rPr>
            </w:pPr>
            <w:ins w:id="1621" w:author="имТ Д" w:date="2017-11-10T11:01:00Z">
              <w:r w:rsidRPr="009D59FF">
                <w:rPr>
                  <w:b/>
                </w:rPr>
                <w:t>При одном святом</w:t>
              </w:r>
            </w:ins>
          </w:p>
        </w:tc>
        <w:tc>
          <w:tcPr>
            <w:tcW w:w="8299" w:type="dxa"/>
          </w:tcPr>
          <w:p w14:paraId="59A4A72F" w14:textId="77777777" w:rsidR="009F7517" w:rsidRPr="00FA42B9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22" w:author="имТ Д" w:date="2017-11-10T11:01:00Z"/>
              </w:rPr>
            </w:pPr>
            <w:ins w:id="1623" w:author="имТ Д" w:date="2017-11-10T11:01:00Z">
              <w:r w:rsidRPr="000257DD">
                <w:t>Кондак Минеи1</w:t>
              </w:r>
            </w:ins>
          </w:p>
        </w:tc>
        <w:tc>
          <w:tcPr>
            <w:tcW w:w="1843" w:type="dxa"/>
          </w:tcPr>
          <w:p w14:paraId="1CAEA4E5" w14:textId="77777777" w:rsidR="009F7517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24" w:author="имТ Д" w:date="2017-11-10T11:01:00Z"/>
              </w:rPr>
            </w:pPr>
          </w:p>
        </w:tc>
        <w:tc>
          <w:tcPr>
            <w:tcW w:w="1843" w:type="dxa"/>
          </w:tcPr>
          <w:p w14:paraId="72F8B177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25" w:author="имТ Д" w:date="2017-11-10T11:01:00Z"/>
                <w:highlight w:val="yellow"/>
              </w:rPr>
            </w:pPr>
            <w:ins w:id="1626" w:author="имТ Д" w:date="2017-11-10T11:01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49BD1EFC" w14:textId="77777777" w:rsidR="009F7517" w:rsidRPr="000257DD" w:rsidRDefault="009F7517" w:rsidP="00210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27" w:author="имТ Д" w:date="2017-11-10T11:01:00Z"/>
                <w:highlight w:val="yellow"/>
              </w:rPr>
            </w:pPr>
            <w:ins w:id="1628" w:author="имТ Д" w:date="2017-11-10T11:01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</w:tbl>
    <w:p w14:paraId="53EF637E" w14:textId="42DBB3E2" w:rsidR="009F7517" w:rsidDel="002E675A" w:rsidRDefault="009F7517">
      <w:pPr>
        <w:pStyle w:val="2"/>
        <w:numPr>
          <w:ilvl w:val="0"/>
          <w:numId w:val="15"/>
        </w:numPr>
        <w:rPr>
          <w:del w:id="1629" w:author="имТ Д" w:date="2017-11-10T11:01:00Z"/>
        </w:rPr>
        <w:pPrChange w:id="1630" w:author="имТ Д" w:date="2017-11-22T23:28:00Z">
          <w:pPr/>
        </w:pPrChange>
      </w:pPr>
      <w:bookmarkStart w:id="1631" w:name="_Toc498075986"/>
      <w:bookmarkStart w:id="1632" w:name="_Toc498092585"/>
      <w:bookmarkStart w:id="1633" w:name="_Toc498092957"/>
      <w:bookmarkStart w:id="1634" w:name="_Toc514273736"/>
      <w:bookmarkEnd w:id="1631"/>
      <w:bookmarkEnd w:id="1632"/>
      <w:bookmarkEnd w:id="1633"/>
      <w:bookmarkEnd w:id="1634"/>
    </w:p>
    <w:p w14:paraId="5FA75868" w14:textId="00AE557A" w:rsidR="006C522F" w:rsidDel="00210A4B" w:rsidRDefault="006C522F">
      <w:pPr>
        <w:pStyle w:val="2"/>
        <w:numPr>
          <w:ilvl w:val="0"/>
          <w:numId w:val="15"/>
        </w:numPr>
        <w:rPr>
          <w:del w:id="1635" w:author="имТ Д" w:date="2017-11-10T11:08:00Z"/>
        </w:rPr>
        <w:pPrChange w:id="1636" w:author="имТ Д" w:date="2017-11-22T23:28:00Z">
          <w:pPr>
            <w:pStyle w:val="2"/>
            <w:numPr>
              <w:numId w:val="22"/>
            </w:numPr>
            <w:ind w:left="360" w:hanging="360"/>
          </w:pPr>
        </w:pPrChange>
      </w:pPr>
      <w:bookmarkStart w:id="1637" w:name="_Toc514273737"/>
      <w:r>
        <w:t>Божественная литургия</w:t>
      </w:r>
      <w:bookmarkEnd w:id="1637"/>
      <w:del w:id="1638" w:author="имТ Д" w:date="2017-11-10T11:15:00Z">
        <w:r w:rsidDel="002E675A">
          <w:delText>.</w:delText>
        </w:r>
      </w:del>
    </w:p>
    <w:p w14:paraId="31F76513" w14:textId="2C6E9C63" w:rsidR="00FF27EF" w:rsidRDefault="00FF27EF">
      <w:pPr>
        <w:pStyle w:val="2"/>
        <w:numPr>
          <w:ilvl w:val="0"/>
          <w:numId w:val="15"/>
        </w:numPr>
        <w:pPrChange w:id="1639" w:author="имТ Д" w:date="2017-11-22T23:28:00Z">
          <w:pPr/>
        </w:pPrChange>
      </w:pPr>
      <w:del w:id="1640" w:author="имТ Д" w:date="2017-11-10T11:07:00Z">
        <w:r w:rsidDel="00210A4B">
          <w:br w:type="page"/>
        </w:r>
      </w:del>
    </w:p>
    <w:p w14:paraId="5CAB2CA9" w14:textId="109B5F3A" w:rsidR="002E675A" w:rsidRDefault="002E675A">
      <w:pPr>
        <w:pStyle w:val="2"/>
        <w:numPr>
          <w:ilvl w:val="1"/>
          <w:numId w:val="15"/>
        </w:numPr>
        <w:rPr>
          <w:ins w:id="1641" w:author="имТ Д" w:date="2017-11-10T11:23:00Z"/>
        </w:rPr>
        <w:pPrChange w:id="1642" w:author="имТ Д" w:date="2017-11-22T23:28:00Z">
          <w:pPr>
            <w:pStyle w:val="2"/>
            <w:numPr>
              <w:numId w:val="15"/>
            </w:numPr>
            <w:ind w:left="360" w:hanging="360"/>
          </w:pPr>
        </w:pPrChange>
      </w:pPr>
      <w:bookmarkStart w:id="1643" w:name="_Toc514273738"/>
      <w:ins w:id="1644" w:author="имТ Д" w:date="2017-11-10T11:08:00Z">
        <w:r>
          <w:t>Антифоны</w:t>
        </w:r>
      </w:ins>
      <w:ins w:id="1645" w:author="имТ Д" w:date="2017-11-10T11:23:00Z">
        <w:r w:rsidR="00987945">
          <w:rPr>
            <w:rStyle w:val="ab"/>
          </w:rPr>
          <w:footnoteReference w:id="28"/>
        </w:r>
        <w:bookmarkEnd w:id="1643"/>
      </w:ins>
    </w:p>
    <w:p w14:paraId="33A0DB2F" w14:textId="690AFDFF" w:rsidR="00987945" w:rsidRPr="00C46BEC" w:rsidRDefault="00987945">
      <w:pPr>
        <w:rPr>
          <w:ins w:id="1647" w:author="имТ Д" w:date="2017-11-10T11:15:00Z"/>
        </w:rPr>
        <w:pPrChange w:id="1648" w:author="имТ Д" w:date="2017-11-10T11:23:00Z">
          <w:pPr>
            <w:pStyle w:val="2"/>
            <w:numPr>
              <w:numId w:val="15"/>
            </w:numPr>
            <w:ind w:left="360" w:hanging="360"/>
          </w:pPr>
        </w:pPrChange>
      </w:pPr>
      <w:ins w:id="1649" w:author="имТ Д" w:date="2017-11-10T11:23:00Z">
        <w:r w:rsidRPr="00987945">
          <w:t>Все исключения будут указываться в правилах конкретных богослужебных дней. Здесь только общая канва</w:t>
        </w:r>
        <w:r>
          <w:t>.</w:t>
        </w:r>
      </w:ins>
    </w:p>
    <w:tbl>
      <w:tblPr>
        <w:tblStyle w:val="-13"/>
        <w:tblW w:w="14596" w:type="dxa"/>
        <w:tblLook w:val="04A0" w:firstRow="1" w:lastRow="0" w:firstColumn="1" w:lastColumn="0" w:noHBand="0" w:noVBand="1"/>
        <w:tblPrChange w:id="1650" w:author="имТ Д" w:date="2017-11-10T11:15:00Z">
          <w:tblPr>
            <w:tblStyle w:val="-13"/>
            <w:tblW w:w="14596" w:type="dxa"/>
            <w:tblLook w:val="04A0" w:firstRow="1" w:lastRow="0" w:firstColumn="1" w:lastColumn="0" w:noHBand="0" w:noVBand="1"/>
          </w:tblPr>
        </w:tblPrChange>
      </w:tblPr>
      <w:tblGrid>
        <w:gridCol w:w="605"/>
        <w:gridCol w:w="2223"/>
        <w:gridCol w:w="7716"/>
        <w:gridCol w:w="1816"/>
        <w:gridCol w:w="2236"/>
        <w:tblGridChange w:id="1651">
          <w:tblGrid>
            <w:gridCol w:w="605"/>
            <w:gridCol w:w="2223"/>
            <w:gridCol w:w="7716"/>
            <w:gridCol w:w="1816"/>
            <w:gridCol w:w="2236"/>
          </w:tblGrid>
        </w:tblGridChange>
      </w:tblGrid>
      <w:tr w:rsidR="002E675A" w14:paraId="2416D003" w14:textId="77777777" w:rsidTr="002E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652" w:author="имТ Д" w:date="2017-11-10T11:1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  <w:tcPrChange w:id="1653" w:author="имТ Д" w:date="2017-11-10T11:15:00Z">
              <w:tcPr>
                <w:tcW w:w="610" w:type="dxa"/>
              </w:tcPr>
            </w:tcPrChange>
          </w:tcPr>
          <w:p w14:paraId="09EA1EFC" w14:textId="77777777" w:rsidR="002E675A" w:rsidRDefault="002E675A" w:rsidP="005D2833">
            <w:pPr>
  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  <w:rPr>
                <w:ins w:id="1654" w:author="имТ Д" w:date="2017-11-10T11:15:00Z"/>
              </w:rPr>
            </w:pPr>
            <w:ins w:id="1655" w:author="имТ Д" w:date="2017-11-10T11:15:00Z">
              <w:r>
                <w:t>№ п/п</w:t>
              </w:r>
            </w:ins>
          </w:p>
        </w:tc>
        <w:tc>
          <w:tcPr>
            <w:tcW w:w="2223" w:type="dxa"/>
            <w:tcPrChange w:id="1656" w:author="имТ Д" w:date="2017-11-10T11:15:00Z">
              <w:tcPr>
                <w:tcW w:w="2001" w:type="dxa"/>
              </w:tcPr>
            </w:tcPrChange>
          </w:tcPr>
          <w:p w14:paraId="75B365DC" w14:textId="77777777" w:rsidR="002E675A" w:rsidRDefault="002E675A" w:rsidP="005D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657" w:author="имТ Д" w:date="2017-11-10T11:15:00Z"/>
              </w:rPr>
            </w:pPr>
            <w:ins w:id="1658" w:author="имТ Д" w:date="2017-11-10T11:15:00Z">
              <w:r>
                <w:t>Условие</w:t>
              </w:r>
            </w:ins>
          </w:p>
        </w:tc>
        <w:tc>
          <w:tcPr>
            <w:tcW w:w="7716" w:type="dxa"/>
            <w:tcPrChange w:id="1659" w:author="имТ Д" w:date="2017-11-10T11:15:00Z">
              <w:tcPr>
                <w:tcW w:w="8299" w:type="dxa"/>
              </w:tcPr>
            </w:tcPrChange>
          </w:tcPr>
          <w:p w14:paraId="7E57B196" w14:textId="77777777" w:rsidR="002E675A" w:rsidRDefault="002E675A" w:rsidP="005D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660" w:author="имТ Д" w:date="2017-11-10T11:15:00Z"/>
              </w:rPr>
            </w:pPr>
            <w:ins w:id="1661" w:author="имТ Д" w:date="2017-11-10T11:15:00Z">
              <w:r>
                <w:t>Сценарий</w:t>
              </w:r>
            </w:ins>
          </w:p>
        </w:tc>
        <w:tc>
          <w:tcPr>
            <w:tcW w:w="1816" w:type="dxa"/>
            <w:tcPrChange w:id="1662" w:author="имТ Д" w:date="2017-11-10T11:15:00Z">
              <w:tcPr>
                <w:tcW w:w="1843" w:type="dxa"/>
              </w:tcPr>
            </w:tcPrChange>
          </w:tcPr>
          <w:p w14:paraId="0544D3B0" w14:textId="77777777" w:rsidR="002E675A" w:rsidRDefault="002E675A" w:rsidP="005D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663" w:author="имТ Д" w:date="2017-11-10T11:15:00Z"/>
              </w:rPr>
            </w:pPr>
            <w:ins w:id="1664" w:author="имТ Д" w:date="2017-11-10T11:15:00Z">
              <w:r>
                <w:t>Пример для тестирования</w:t>
              </w:r>
            </w:ins>
          </w:p>
        </w:tc>
        <w:tc>
          <w:tcPr>
            <w:tcW w:w="2236" w:type="dxa"/>
            <w:tcPrChange w:id="1665" w:author="имТ Д" w:date="2017-11-10T11:15:00Z">
              <w:tcPr>
                <w:tcW w:w="1843" w:type="dxa"/>
              </w:tcPr>
            </w:tcPrChange>
          </w:tcPr>
          <w:p w14:paraId="3C79B4B8" w14:textId="77777777" w:rsidR="002E675A" w:rsidRDefault="002E675A" w:rsidP="005D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666" w:author="имТ Д" w:date="2017-11-10T11:15:00Z"/>
              </w:rPr>
            </w:pPr>
            <w:ins w:id="1667" w:author="имТ Д" w:date="2017-11-10T11:15:00Z">
              <w:r>
                <w:t>Статус</w:t>
              </w:r>
            </w:ins>
          </w:p>
        </w:tc>
      </w:tr>
      <w:tr w:rsidR="002E675A" w14:paraId="682B884D" w14:textId="77777777" w:rsidTr="002E675A">
        <w:trPr>
          <w:ins w:id="1668" w:author="имТ Д" w:date="2017-11-10T11:1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  <w:tcPrChange w:id="1669" w:author="имТ Д" w:date="2017-11-10T11:15:00Z">
              <w:tcPr>
                <w:tcW w:w="610" w:type="dxa"/>
              </w:tcPr>
            </w:tcPrChange>
          </w:tcPr>
          <w:p w14:paraId="49A336B5" w14:textId="77777777" w:rsidR="002E675A" w:rsidRDefault="002E675A" w:rsidP="005D2833">
            <w:pPr>
              <w:rPr>
                <w:ins w:id="1670" w:author="имТ Д" w:date="2017-11-10T11:15:00Z"/>
              </w:rPr>
            </w:pPr>
            <w:ins w:id="1671" w:author="имТ Д" w:date="2017-11-10T11:15:00Z">
              <w:r>
                <w:t>1.</w:t>
              </w:r>
            </w:ins>
          </w:p>
        </w:tc>
        <w:tc>
          <w:tcPr>
            <w:tcW w:w="2223" w:type="dxa"/>
            <w:tcPrChange w:id="1672" w:author="имТ Д" w:date="2017-11-10T11:15:00Z">
              <w:tcPr>
                <w:tcW w:w="2001" w:type="dxa"/>
              </w:tcPr>
            </w:tcPrChange>
          </w:tcPr>
          <w:p w14:paraId="1576A096" w14:textId="77777777" w:rsidR="002E675A" w:rsidRDefault="002E675A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73" w:author="имТ Д" w:date="2017-11-10T11:15:00Z"/>
              </w:rPr>
            </w:pPr>
            <w:ins w:id="1674" w:author="имТ Д" w:date="2017-11-10T11:15:00Z">
              <w:r w:rsidRPr="009D59FF">
                <w:rPr>
                  <w:b/>
                </w:rPr>
                <w:t xml:space="preserve">В </w:t>
              </w:r>
              <w:r>
                <w:rPr>
                  <w:b/>
                </w:rPr>
                <w:t>пред/попразднество</w:t>
              </w:r>
            </w:ins>
          </w:p>
        </w:tc>
        <w:tc>
          <w:tcPr>
            <w:tcW w:w="7716" w:type="dxa"/>
            <w:tcPrChange w:id="1675" w:author="имТ Д" w:date="2017-11-10T11:15:00Z">
              <w:tcPr>
                <w:tcW w:w="8299" w:type="dxa"/>
              </w:tcPr>
            </w:tcPrChange>
          </w:tcPr>
          <w:p w14:paraId="4071DAAF" w14:textId="77777777" w:rsidR="002E675A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76" w:author="имТ Д" w:date="2017-11-10T11:18:00Z"/>
              </w:rPr>
            </w:pPr>
            <w:ins w:id="1677" w:author="имТ Д" w:date="2017-11-10T11:18:00Z">
              <w:r>
                <w:t>Антифоны изобразительны.</w:t>
              </w:r>
            </w:ins>
          </w:p>
          <w:p w14:paraId="02FB6460" w14:textId="7EF589CF" w:rsidR="00987945" w:rsidRPr="00FA42B9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78" w:author="имТ Д" w:date="2017-11-10T11:15:00Z"/>
              </w:rPr>
            </w:pPr>
            <w:ins w:id="1679" w:author="имТ Д" w:date="2017-11-10T11:18:00Z">
              <w:r>
                <w:t>Блаженны из канона Минеи праздника</w:t>
              </w:r>
            </w:ins>
          </w:p>
        </w:tc>
        <w:tc>
          <w:tcPr>
            <w:tcW w:w="1816" w:type="dxa"/>
            <w:tcPrChange w:id="1680" w:author="имТ Д" w:date="2017-11-10T11:15:00Z">
              <w:tcPr>
                <w:tcW w:w="1843" w:type="dxa"/>
              </w:tcPr>
            </w:tcPrChange>
          </w:tcPr>
          <w:p w14:paraId="01466E1A" w14:textId="77777777" w:rsidR="002E675A" w:rsidRDefault="002E675A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81" w:author="имТ Д" w:date="2017-11-10T11:15:00Z"/>
              </w:rPr>
            </w:pPr>
          </w:p>
        </w:tc>
        <w:tc>
          <w:tcPr>
            <w:tcW w:w="2236" w:type="dxa"/>
            <w:tcPrChange w:id="1682" w:author="имТ Д" w:date="2017-11-10T11:15:00Z">
              <w:tcPr>
                <w:tcW w:w="1843" w:type="dxa"/>
              </w:tcPr>
            </w:tcPrChange>
          </w:tcPr>
          <w:p w14:paraId="05FA89E8" w14:textId="77777777" w:rsidR="002E675A" w:rsidRPr="000257DD" w:rsidRDefault="002E675A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83" w:author="имТ Д" w:date="2017-11-10T11:15:00Z"/>
                <w:highlight w:val="yellow"/>
              </w:rPr>
            </w:pPr>
            <w:ins w:id="1684" w:author="имТ Д" w:date="2017-11-10T11:15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77894511" w14:textId="77777777" w:rsidR="002E675A" w:rsidRPr="000257DD" w:rsidRDefault="002E675A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85" w:author="имТ Д" w:date="2017-11-10T11:15:00Z"/>
                <w:highlight w:val="yellow"/>
              </w:rPr>
            </w:pPr>
            <w:ins w:id="1686" w:author="имТ Д" w:date="2017-11-10T11:15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987945" w14:paraId="221F76A3" w14:textId="77777777" w:rsidTr="002E675A">
        <w:trPr>
          <w:ins w:id="1687" w:author="имТ Д" w:date="2017-11-10T11:1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</w:tcPr>
          <w:p w14:paraId="3E9569A4" w14:textId="0B0A28E5" w:rsidR="00987945" w:rsidRDefault="00987945" w:rsidP="005D2833">
            <w:pPr>
              <w:rPr>
                <w:ins w:id="1688" w:author="имТ Д" w:date="2017-11-10T11:19:00Z"/>
              </w:rPr>
            </w:pPr>
            <w:ins w:id="1689" w:author="имТ Д" w:date="2017-11-10T11:19:00Z">
              <w:r>
                <w:t>2.</w:t>
              </w:r>
            </w:ins>
          </w:p>
        </w:tc>
        <w:tc>
          <w:tcPr>
            <w:tcW w:w="2223" w:type="dxa"/>
          </w:tcPr>
          <w:p w14:paraId="050284EF" w14:textId="0C69F640" w:rsidR="00987945" w:rsidRPr="009D59FF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90" w:author="имТ Д" w:date="2017-11-10T11:19:00Z"/>
                <w:b/>
              </w:rPr>
            </w:pPr>
            <w:ins w:id="1691" w:author="имТ Д" w:date="2017-11-10T11:19:00Z">
              <w:r>
                <w:rPr>
                  <w:b/>
                </w:rPr>
                <w:t>В субботу</w:t>
              </w:r>
            </w:ins>
          </w:p>
        </w:tc>
        <w:tc>
          <w:tcPr>
            <w:tcW w:w="7716" w:type="dxa"/>
          </w:tcPr>
          <w:p w14:paraId="08CC0765" w14:textId="77777777" w:rsidR="00987945" w:rsidRDefault="00987945" w:rsidP="0098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92" w:author="имТ Д" w:date="2017-11-10T11:20:00Z"/>
              </w:rPr>
            </w:pPr>
            <w:ins w:id="1693" w:author="имТ Д" w:date="2017-11-10T11:20:00Z">
              <w:r>
                <w:t>Антифоны изобразительны.</w:t>
              </w:r>
            </w:ins>
          </w:p>
          <w:p w14:paraId="4CB27BD2" w14:textId="3A8FBA45" w:rsidR="00987945" w:rsidRDefault="00987945" w:rsidP="0098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94" w:author="имТ Д" w:date="2017-11-10T11:19:00Z"/>
              </w:rPr>
            </w:pPr>
            <w:ins w:id="1695" w:author="имТ Д" w:date="2017-11-10T11:20:00Z">
              <w:r>
                <w:t>Блаженны Октоиха на 6</w:t>
              </w:r>
            </w:ins>
          </w:p>
        </w:tc>
        <w:tc>
          <w:tcPr>
            <w:tcW w:w="1816" w:type="dxa"/>
          </w:tcPr>
          <w:p w14:paraId="76450D90" w14:textId="77777777" w:rsidR="00987945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96" w:author="имТ Д" w:date="2017-11-10T11:19:00Z"/>
              </w:rPr>
            </w:pPr>
          </w:p>
        </w:tc>
        <w:tc>
          <w:tcPr>
            <w:tcW w:w="2236" w:type="dxa"/>
          </w:tcPr>
          <w:p w14:paraId="39E6CD57" w14:textId="0AA2A10B" w:rsidR="00987945" w:rsidRPr="000257DD" w:rsidRDefault="00987945" w:rsidP="0098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97" w:author="имТ Д" w:date="2017-11-10T11:21:00Z"/>
                <w:highlight w:val="yellow"/>
              </w:rPr>
            </w:pPr>
            <w:ins w:id="1698" w:author="имТ Д" w:date="2017-11-10T11:21:00Z">
              <w:r>
                <w:rPr>
                  <w:highlight w:val="yellow"/>
                </w:rPr>
                <w:t>Набр</w:t>
              </w:r>
              <w:r w:rsidRPr="000257DD">
                <w:rPr>
                  <w:highlight w:val="yellow"/>
                </w:rPr>
                <w:t xml:space="preserve">ано. </w:t>
              </w:r>
            </w:ins>
          </w:p>
          <w:p w14:paraId="52264B31" w14:textId="66604FB4" w:rsidR="00987945" w:rsidRPr="000257DD" w:rsidRDefault="00987945" w:rsidP="00987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699" w:author="имТ Д" w:date="2017-11-10T11:19:00Z"/>
                <w:highlight w:val="yellow"/>
              </w:rPr>
            </w:pPr>
            <w:ins w:id="1700" w:author="имТ Д" w:date="2017-11-10T11:21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2E675A" w14:paraId="4908F507" w14:textId="77777777" w:rsidTr="002E675A">
        <w:trPr>
          <w:ins w:id="1701" w:author="имТ Д" w:date="2017-11-10T11:1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  <w:tcPrChange w:id="1702" w:author="имТ Д" w:date="2017-11-10T11:15:00Z">
              <w:tcPr>
                <w:tcW w:w="610" w:type="dxa"/>
              </w:tcPr>
            </w:tcPrChange>
          </w:tcPr>
          <w:p w14:paraId="6918F060" w14:textId="77777777" w:rsidR="002E675A" w:rsidRDefault="002E675A" w:rsidP="005D2833">
            <w:pPr>
              <w:rPr>
                <w:ins w:id="1703" w:author="имТ Д" w:date="2017-11-10T11:15:00Z"/>
              </w:rPr>
            </w:pPr>
            <w:ins w:id="1704" w:author="имТ Д" w:date="2017-11-10T11:15:00Z">
              <w:r>
                <w:t>2.</w:t>
              </w:r>
            </w:ins>
          </w:p>
        </w:tc>
        <w:tc>
          <w:tcPr>
            <w:tcW w:w="2223" w:type="dxa"/>
            <w:tcPrChange w:id="1705" w:author="имТ Д" w:date="2017-11-10T11:15:00Z">
              <w:tcPr>
                <w:tcW w:w="2001" w:type="dxa"/>
              </w:tcPr>
            </w:tcPrChange>
          </w:tcPr>
          <w:p w14:paraId="7CCA7D1F" w14:textId="73E69374" w:rsidR="002E675A" w:rsidRPr="009D59FF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06" w:author="имТ Д" w:date="2017-11-10T11:15:00Z"/>
                <w:b/>
              </w:rPr>
            </w:pPr>
            <w:ins w:id="1707" w:author="имТ Д" w:date="2017-11-10T11:21:00Z">
              <w:r>
                <w:rPr>
                  <w:b/>
                </w:rPr>
                <w:t>Иначе</w:t>
              </w:r>
            </w:ins>
          </w:p>
        </w:tc>
        <w:tc>
          <w:tcPr>
            <w:tcW w:w="7716" w:type="dxa"/>
            <w:tcPrChange w:id="1708" w:author="имТ Д" w:date="2017-11-10T11:15:00Z">
              <w:tcPr>
                <w:tcW w:w="8299" w:type="dxa"/>
              </w:tcPr>
            </w:tcPrChange>
          </w:tcPr>
          <w:p w14:paraId="7F2EFDD4" w14:textId="155BBBAC" w:rsidR="002E675A" w:rsidRPr="000257DD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09" w:author="имТ Д" w:date="2017-11-10T11:15:00Z"/>
              </w:rPr>
            </w:pPr>
            <w:ins w:id="1710" w:author="имТ Д" w:date="2017-11-10T11:21:00Z">
              <w:r>
                <w:t>Антифоны вседневные</w:t>
              </w:r>
            </w:ins>
          </w:p>
        </w:tc>
        <w:tc>
          <w:tcPr>
            <w:tcW w:w="1816" w:type="dxa"/>
            <w:tcPrChange w:id="1711" w:author="имТ Д" w:date="2017-11-10T11:15:00Z">
              <w:tcPr>
                <w:tcW w:w="1843" w:type="dxa"/>
              </w:tcPr>
            </w:tcPrChange>
          </w:tcPr>
          <w:p w14:paraId="48CC99B0" w14:textId="77777777" w:rsidR="002E675A" w:rsidRDefault="002E675A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12" w:author="имТ Д" w:date="2017-11-10T11:15:00Z"/>
              </w:rPr>
            </w:pPr>
          </w:p>
        </w:tc>
        <w:tc>
          <w:tcPr>
            <w:tcW w:w="2236" w:type="dxa"/>
            <w:tcPrChange w:id="1713" w:author="имТ Д" w:date="2017-11-10T11:15:00Z">
              <w:tcPr>
                <w:tcW w:w="1843" w:type="dxa"/>
              </w:tcPr>
            </w:tcPrChange>
          </w:tcPr>
          <w:p w14:paraId="6C30CF86" w14:textId="77777777" w:rsidR="002E675A" w:rsidRPr="000257DD" w:rsidRDefault="002E675A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14" w:author="имТ Д" w:date="2017-11-10T11:15:00Z"/>
                <w:highlight w:val="yellow"/>
              </w:rPr>
            </w:pPr>
            <w:ins w:id="1715" w:author="имТ Д" w:date="2017-11-10T11:15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279638AC" w14:textId="77777777" w:rsidR="002E675A" w:rsidRPr="000257DD" w:rsidRDefault="002E675A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16" w:author="имТ Д" w:date="2017-11-10T11:15:00Z"/>
                <w:highlight w:val="yellow"/>
              </w:rPr>
            </w:pPr>
            <w:ins w:id="1717" w:author="имТ Д" w:date="2017-11-10T11:15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</w:tbl>
    <w:p w14:paraId="1FE04709" w14:textId="24164D15" w:rsidR="00987945" w:rsidRDefault="00987945">
      <w:pPr>
        <w:pStyle w:val="2"/>
        <w:numPr>
          <w:ilvl w:val="1"/>
          <w:numId w:val="15"/>
        </w:numPr>
        <w:rPr>
          <w:ins w:id="1718" w:author="имТ Д" w:date="2017-11-10T11:22:00Z"/>
        </w:rPr>
        <w:pPrChange w:id="1719" w:author="имТ Д" w:date="2017-11-22T23:28:00Z">
          <w:pPr>
            <w:pStyle w:val="2"/>
            <w:numPr>
              <w:ilvl w:val="1"/>
              <w:numId w:val="16"/>
            </w:numPr>
            <w:ind w:left="792" w:hanging="432"/>
          </w:pPr>
        </w:pPrChange>
      </w:pPr>
      <w:bookmarkStart w:id="1720" w:name="_Toc514273739"/>
      <w:ins w:id="1721" w:author="имТ Д" w:date="2017-11-10T11:25:00Z">
        <w:r>
          <w:t>Тропари и кондаки по входе</w:t>
        </w:r>
      </w:ins>
      <w:ins w:id="1722" w:author="имТ Д" w:date="2017-11-10T11:22:00Z">
        <w:r>
          <w:rPr>
            <w:rStyle w:val="ab"/>
          </w:rPr>
          <w:footnoteReference w:id="29"/>
        </w:r>
        <w:bookmarkEnd w:id="1720"/>
      </w:ins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605"/>
        <w:gridCol w:w="2223"/>
        <w:gridCol w:w="7716"/>
        <w:gridCol w:w="1816"/>
        <w:gridCol w:w="2236"/>
      </w:tblGrid>
      <w:tr w:rsidR="00987945" w14:paraId="589886C5" w14:textId="77777777" w:rsidTr="005D28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725" w:author="имТ Д" w:date="2017-11-10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</w:tcPr>
          <w:p w14:paraId="7A11F8C9" w14:textId="77777777" w:rsidR="00987945" w:rsidRDefault="00987945" w:rsidP="005D2833">
            <w:pPr>
              <w:rPr>
                <w:ins w:id="1726" w:author="имТ Д" w:date="2017-11-10T11:22:00Z"/>
              </w:rPr>
            </w:pPr>
            <w:ins w:id="1727" w:author="имТ Д" w:date="2017-11-10T11:22:00Z">
              <w:r>
                <w:t>№ п/п</w:t>
              </w:r>
            </w:ins>
          </w:p>
        </w:tc>
        <w:tc>
          <w:tcPr>
            <w:tcW w:w="2223" w:type="dxa"/>
          </w:tcPr>
          <w:p w14:paraId="1E823307" w14:textId="77777777" w:rsidR="00987945" w:rsidRDefault="00987945" w:rsidP="005D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728" w:author="имТ Д" w:date="2017-11-10T11:22:00Z"/>
              </w:rPr>
            </w:pPr>
            <w:ins w:id="1729" w:author="имТ Д" w:date="2017-11-10T11:22:00Z">
              <w:r>
                <w:t>Условие</w:t>
              </w:r>
            </w:ins>
          </w:p>
        </w:tc>
        <w:tc>
          <w:tcPr>
            <w:tcW w:w="7716" w:type="dxa"/>
          </w:tcPr>
          <w:p w14:paraId="03EC5EB3" w14:textId="77777777" w:rsidR="00987945" w:rsidRDefault="00987945" w:rsidP="005D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730" w:author="имТ Д" w:date="2017-11-10T11:22:00Z"/>
              </w:rPr>
            </w:pPr>
            <w:ins w:id="1731" w:author="имТ Д" w:date="2017-11-10T11:22:00Z">
              <w:r>
                <w:t>Сценарий</w:t>
              </w:r>
            </w:ins>
          </w:p>
        </w:tc>
        <w:tc>
          <w:tcPr>
            <w:tcW w:w="1816" w:type="dxa"/>
          </w:tcPr>
          <w:p w14:paraId="1DF9B3A0" w14:textId="77777777" w:rsidR="00987945" w:rsidRDefault="00987945" w:rsidP="005D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732" w:author="имТ Д" w:date="2017-11-10T11:22:00Z"/>
              </w:rPr>
            </w:pPr>
            <w:ins w:id="1733" w:author="имТ Д" w:date="2017-11-10T11:22:00Z">
              <w:r>
                <w:t>Пример для тестирования</w:t>
              </w:r>
            </w:ins>
          </w:p>
        </w:tc>
        <w:tc>
          <w:tcPr>
            <w:tcW w:w="2236" w:type="dxa"/>
          </w:tcPr>
          <w:p w14:paraId="0F6CB641" w14:textId="77777777" w:rsidR="00987945" w:rsidRDefault="00987945" w:rsidP="005D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734" w:author="имТ Д" w:date="2017-11-10T11:22:00Z"/>
              </w:rPr>
            </w:pPr>
            <w:ins w:id="1735" w:author="имТ Д" w:date="2017-11-10T11:22:00Z">
              <w:r>
                <w:t>Статус</w:t>
              </w:r>
            </w:ins>
          </w:p>
        </w:tc>
      </w:tr>
      <w:tr w:rsidR="000B633E" w14:paraId="7005E613" w14:textId="77777777" w:rsidTr="005D2833">
        <w:trPr>
          <w:ins w:id="1736" w:author="имТ Д" w:date="2017-11-10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</w:tcPr>
          <w:p w14:paraId="3C575F3E" w14:textId="5C7828FC" w:rsidR="000B633E" w:rsidRDefault="000B633E">
            <w:pPr>
              <w:pStyle w:val="a5"/>
              <w:numPr>
                <w:ilvl w:val="0"/>
                <w:numId w:val="19"/>
              </w:numPr>
              <w:rPr>
                <w:ins w:id="1737" w:author="имТ Д" w:date="2017-11-10T11:22:00Z"/>
              </w:rPr>
              <w:pPrChange w:id="1738" w:author="имТ Д" w:date="2017-11-10T11:32:00Z">
                <w:pPr/>
              </w:pPrChange>
            </w:pPr>
          </w:p>
        </w:tc>
        <w:tc>
          <w:tcPr>
            <w:tcW w:w="2223" w:type="dxa"/>
          </w:tcPr>
          <w:p w14:paraId="7EEDA2DD" w14:textId="77777777" w:rsidR="000B633E" w:rsidRPr="009D59FF" w:rsidRDefault="000B633E" w:rsidP="000B6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39" w:author="имТ Д" w:date="2017-11-10T11:22:00Z"/>
                <w:b/>
              </w:rPr>
            </w:pPr>
            <w:ins w:id="1740" w:author="имТ Д" w:date="2017-11-10T11:22:00Z">
              <w:r>
                <w:rPr>
                  <w:b/>
                </w:rPr>
                <w:t>В субботу</w:t>
              </w:r>
            </w:ins>
          </w:p>
        </w:tc>
        <w:tc>
          <w:tcPr>
            <w:tcW w:w="7716" w:type="dxa"/>
          </w:tcPr>
          <w:p w14:paraId="1C19B94D" w14:textId="77777777" w:rsidR="000B633E" w:rsidRPr="00935004" w:rsidRDefault="000B633E" w:rsidP="000B6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41" w:author="имТ Д" w:date="2017-11-10T12:39:00Z"/>
              </w:rPr>
            </w:pPr>
            <w:ins w:id="1742" w:author="имТ Д" w:date="2017-11-10T12:39:00Z">
              <w:r w:rsidRPr="00C46BEC">
                <w:t>А. В пред/попразднество го</w:t>
              </w:r>
              <w:r w:rsidRPr="00935004">
                <w:t>сподского праздника.</w:t>
              </w:r>
            </w:ins>
          </w:p>
          <w:p w14:paraId="21E68B2D" w14:textId="77777777" w:rsidR="000B633E" w:rsidRPr="00C46BEC" w:rsidRDefault="000B633E" w:rsidP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43" w:author="имТ Д" w:date="2017-11-10T12:39:00Z"/>
              </w:rPr>
            </w:pPr>
            <w:ins w:id="1744" w:author="имТ Д" w:date="2017-11-10T12:39:00Z">
              <w:r w:rsidRPr="00935004">
                <w:t>Аа. В храме Христа Спасителя</w:t>
              </w:r>
              <w:r w:rsidRPr="00C46BEC">
                <w:rPr>
                  <w:rStyle w:val="ab"/>
                </w:rPr>
                <w:footnoteReference w:id="30"/>
              </w:r>
              <w:r w:rsidRPr="00C46BEC">
                <w:t>.</w:t>
              </w:r>
            </w:ins>
          </w:p>
          <w:p w14:paraId="24760CC6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47" w:author="имТ Д" w:date="2017-11-10T12:39:00Z"/>
                <w:b/>
              </w:rPr>
            </w:pPr>
            <w:ins w:id="1748" w:author="имТ Д" w:date="2017-11-10T12:39:00Z">
              <w:r w:rsidRPr="00935004">
                <w:rPr>
                  <w:b/>
                </w:rPr>
                <w:t>Тропари:</w:t>
              </w:r>
            </w:ins>
          </w:p>
          <w:p w14:paraId="5FD4D016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49" w:author="имТ Д" w:date="2017-11-10T12:39:00Z"/>
              </w:rPr>
            </w:pPr>
            <w:ins w:id="1750" w:author="имТ Д" w:date="2017-11-10T12:39:00Z">
              <w:r w:rsidRPr="00935004">
                <w:t>Тропарь Минеи праздника.</w:t>
              </w:r>
            </w:ins>
          </w:p>
          <w:p w14:paraId="023FB2C3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51" w:author="имТ Д" w:date="2017-11-10T12:39:00Z"/>
              </w:rPr>
            </w:pPr>
            <w:ins w:id="1752" w:author="имТ Д" w:date="2017-11-10T12:39:00Z">
              <w:r w:rsidRPr="00935004">
                <w:t>Ааа. Если два святых.</w:t>
              </w:r>
            </w:ins>
          </w:p>
          <w:p w14:paraId="60B9A35A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53" w:author="имТ Д" w:date="2017-11-10T12:39:00Z"/>
              </w:rPr>
            </w:pPr>
            <w:ins w:id="1754" w:author="имТ Д" w:date="2017-11-10T12:39:00Z">
              <w:r w:rsidRPr="00935004">
                <w:t>Тропарь Минеи1.</w:t>
              </w:r>
            </w:ins>
          </w:p>
          <w:p w14:paraId="4CBC9C99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55" w:author="имТ Д" w:date="2017-11-10T12:39:00Z"/>
              </w:rPr>
            </w:pPr>
            <w:ins w:id="1756" w:author="имТ Д" w:date="2017-11-10T12:39:00Z">
              <w:r w:rsidRPr="00935004">
                <w:t>Тропарь Минеи2.</w:t>
              </w:r>
            </w:ins>
          </w:p>
          <w:p w14:paraId="7AD06F72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57" w:author="имТ Д" w:date="2017-11-10T12:39:00Z"/>
              </w:rPr>
            </w:pPr>
            <w:ins w:id="1758" w:author="имТ Д" w:date="2017-11-10T12:39:00Z">
              <w:r w:rsidRPr="00935004">
                <w:t>Кондак Минеи1.</w:t>
              </w:r>
            </w:ins>
          </w:p>
          <w:p w14:paraId="29506EC3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59" w:author="имТ Д" w:date="2017-11-10T12:39:00Z"/>
                <w:b/>
              </w:rPr>
            </w:pPr>
            <w:ins w:id="1760" w:author="имТ Д" w:date="2017-11-10T12:39:00Z">
              <w:r w:rsidRPr="00935004">
                <w:rPr>
                  <w:b/>
                </w:rPr>
                <w:t>Слава:</w:t>
              </w:r>
            </w:ins>
          </w:p>
          <w:p w14:paraId="0DB5FC8B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61" w:author="имТ Д" w:date="2017-11-10T12:39:00Z"/>
              </w:rPr>
            </w:pPr>
            <w:ins w:id="1762" w:author="имТ Д" w:date="2017-11-10T12:39:00Z">
              <w:r w:rsidRPr="00935004">
                <w:t>Кондак Минеи2.</w:t>
              </w:r>
            </w:ins>
          </w:p>
          <w:p w14:paraId="19A621D6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63" w:author="имТ Д" w:date="2017-11-10T12:39:00Z"/>
              </w:rPr>
            </w:pPr>
            <w:ins w:id="1764" w:author="имТ Д" w:date="2017-11-10T12:39:00Z">
              <w:r w:rsidRPr="00935004">
                <w:t>Ааб. Иначе.</w:t>
              </w:r>
            </w:ins>
          </w:p>
          <w:p w14:paraId="156CD135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65" w:author="имТ Д" w:date="2017-11-10T12:39:00Z"/>
                <w:b/>
              </w:rPr>
            </w:pPr>
            <w:ins w:id="1766" w:author="имТ Д" w:date="2017-11-10T12:39:00Z">
              <w:r w:rsidRPr="00935004">
                <w:t>Тропарь Минеи1.</w:t>
              </w:r>
            </w:ins>
          </w:p>
          <w:p w14:paraId="0AA29627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67" w:author="имТ Д" w:date="2017-11-10T12:39:00Z"/>
                <w:b/>
              </w:rPr>
            </w:pPr>
            <w:ins w:id="1768" w:author="имТ Д" w:date="2017-11-10T12:39:00Z">
              <w:r w:rsidRPr="00935004">
                <w:rPr>
                  <w:b/>
                </w:rPr>
                <w:t>Слава:</w:t>
              </w:r>
            </w:ins>
          </w:p>
          <w:p w14:paraId="1A671CFA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69" w:author="имТ Д" w:date="2017-11-10T12:39:00Z"/>
              </w:rPr>
            </w:pPr>
            <w:ins w:id="1770" w:author="имТ Д" w:date="2017-11-10T12:39:00Z">
              <w:r w:rsidRPr="00935004">
                <w:t>Кондак Минеи1.</w:t>
              </w:r>
            </w:ins>
          </w:p>
          <w:p w14:paraId="00CF6F40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71" w:author="имТ Д" w:date="2017-11-10T12:39:00Z"/>
              </w:rPr>
            </w:pPr>
            <w:ins w:id="1772" w:author="имТ Д" w:date="2017-11-10T12:39:00Z">
              <w:r w:rsidRPr="00935004">
                <w:rPr>
                  <w:b/>
                </w:rPr>
                <w:lastRenderedPageBreak/>
                <w:t>И ныне:</w:t>
              </w:r>
            </w:ins>
          </w:p>
          <w:p w14:paraId="30EBA838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73" w:author="имТ Д" w:date="2017-11-10T12:39:00Z"/>
              </w:rPr>
            </w:pPr>
            <w:ins w:id="1774" w:author="имТ Д" w:date="2017-11-10T12:39:00Z">
              <w:r w:rsidRPr="00935004">
                <w:t>Кондак Минеи праздника.</w:t>
              </w:r>
            </w:ins>
          </w:p>
          <w:p w14:paraId="5BA12823" w14:textId="77777777" w:rsidR="000B633E" w:rsidRPr="00C46BEC" w:rsidRDefault="000B633E" w:rsidP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75" w:author="имТ Д" w:date="2017-11-10T12:39:00Z"/>
              </w:rPr>
            </w:pPr>
            <w:ins w:id="1776" w:author="имТ Д" w:date="2017-11-10T12:39:00Z">
              <w:r w:rsidRPr="00935004">
                <w:t>Аб. В храме Божией Матери</w:t>
              </w:r>
              <w:r w:rsidRPr="00C46BEC">
                <w:rPr>
                  <w:rStyle w:val="ab"/>
                </w:rPr>
                <w:footnoteReference w:id="31"/>
              </w:r>
              <w:r w:rsidRPr="00C46BEC">
                <w:t xml:space="preserve"> или святого</w:t>
              </w:r>
              <w:r w:rsidRPr="00C46BEC">
                <w:rPr>
                  <w:rStyle w:val="ab"/>
                </w:rPr>
                <w:footnoteReference w:id="32"/>
              </w:r>
              <w:r w:rsidRPr="00C46BEC">
                <w:t>.</w:t>
              </w:r>
            </w:ins>
          </w:p>
          <w:p w14:paraId="508DAA1B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81" w:author="имТ Д" w:date="2017-11-10T12:39:00Z"/>
                <w:b/>
              </w:rPr>
            </w:pPr>
            <w:ins w:id="1782" w:author="имТ Д" w:date="2017-11-10T12:39:00Z">
              <w:r w:rsidRPr="00935004">
                <w:rPr>
                  <w:b/>
                </w:rPr>
                <w:t>Тропари:</w:t>
              </w:r>
            </w:ins>
          </w:p>
          <w:p w14:paraId="65C3B8CE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83" w:author="имТ Д" w:date="2017-11-10T12:39:00Z"/>
              </w:rPr>
            </w:pPr>
            <w:ins w:id="1784" w:author="имТ Д" w:date="2017-11-10T12:39:00Z">
              <w:r w:rsidRPr="00935004">
                <w:t>Тропарь Минеи праздника.</w:t>
              </w:r>
            </w:ins>
          </w:p>
          <w:p w14:paraId="20959F5D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85" w:author="имТ Д" w:date="2017-11-10T12:39:00Z"/>
              </w:rPr>
            </w:pPr>
            <w:ins w:id="1786" w:author="имТ Д" w:date="2017-11-10T12:39:00Z">
              <w:r w:rsidRPr="00935004">
                <w:t>Тропарь храма.</w:t>
              </w:r>
            </w:ins>
          </w:p>
          <w:p w14:paraId="270F752C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87" w:author="имТ Д" w:date="2017-11-10T12:39:00Z"/>
              </w:rPr>
            </w:pPr>
            <w:ins w:id="1788" w:author="имТ Д" w:date="2017-11-10T12:39:00Z">
              <w:r w:rsidRPr="00935004">
                <w:t>Тропарь Минеи1.</w:t>
              </w:r>
            </w:ins>
          </w:p>
          <w:p w14:paraId="170EF047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89" w:author="имТ Д" w:date="2017-11-10T12:39:00Z"/>
              </w:rPr>
            </w:pPr>
            <w:ins w:id="1790" w:author="имТ Д" w:date="2017-11-10T12:39:00Z">
              <w:r w:rsidRPr="00935004">
                <w:t>Аба. Если два святых.</w:t>
              </w:r>
            </w:ins>
          </w:p>
          <w:p w14:paraId="33249EB9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91" w:author="имТ Д" w:date="2017-11-10T12:39:00Z"/>
              </w:rPr>
            </w:pPr>
            <w:ins w:id="1792" w:author="имТ Д" w:date="2017-11-10T12:39:00Z">
              <w:r w:rsidRPr="00935004">
                <w:t>Тропарь Минеи2.</w:t>
              </w:r>
            </w:ins>
          </w:p>
          <w:p w14:paraId="1EE9EB43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93" w:author="имТ Д" w:date="2017-11-10T12:39:00Z"/>
              </w:rPr>
            </w:pPr>
            <w:ins w:id="1794" w:author="имТ Д" w:date="2017-11-10T12:39:00Z">
              <w:r w:rsidRPr="00935004">
                <w:t>Кондак храма.</w:t>
              </w:r>
            </w:ins>
          </w:p>
          <w:p w14:paraId="0EF32AD5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95" w:author="имТ Д" w:date="2017-11-10T12:39:00Z"/>
              </w:rPr>
            </w:pPr>
            <w:ins w:id="1796" w:author="имТ Д" w:date="2017-11-10T12:39:00Z">
              <w:r w:rsidRPr="00935004">
                <w:t>Аба. Если два святых.</w:t>
              </w:r>
            </w:ins>
          </w:p>
          <w:p w14:paraId="21BED76A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97" w:author="имТ Д" w:date="2017-11-10T12:39:00Z"/>
              </w:rPr>
            </w:pPr>
            <w:ins w:id="1798" w:author="имТ Д" w:date="2017-11-10T12:39:00Z">
              <w:r w:rsidRPr="00935004">
                <w:t>Кондак Минеи1.</w:t>
              </w:r>
            </w:ins>
          </w:p>
          <w:p w14:paraId="315AD387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799" w:author="имТ Д" w:date="2017-11-10T12:39:00Z"/>
                <w:b/>
              </w:rPr>
            </w:pPr>
            <w:ins w:id="1800" w:author="имТ Д" w:date="2017-11-10T12:39:00Z">
              <w:r w:rsidRPr="00935004">
                <w:rPr>
                  <w:b/>
                </w:rPr>
                <w:t>Слава:</w:t>
              </w:r>
            </w:ins>
          </w:p>
          <w:p w14:paraId="0471A99A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01" w:author="имТ Д" w:date="2017-11-10T12:39:00Z"/>
              </w:rPr>
            </w:pPr>
            <w:ins w:id="1802" w:author="имТ Д" w:date="2017-11-10T12:39:00Z">
              <w:r w:rsidRPr="00935004">
                <w:t>Кондак Минеи2.</w:t>
              </w:r>
            </w:ins>
          </w:p>
          <w:p w14:paraId="17843E55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03" w:author="имТ Д" w:date="2017-11-10T12:39:00Z"/>
              </w:rPr>
            </w:pPr>
            <w:ins w:id="1804" w:author="имТ Д" w:date="2017-11-10T12:39:00Z">
              <w:r w:rsidRPr="00935004">
                <w:t>Абб. Иначе.</w:t>
              </w:r>
            </w:ins>
          </w:p>
          <w:p w14:paraId="4757FDFF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05" w:author="имТ Д" w:date="2017-11-10T12:39:00Z"/>
                <w:b/>
              </w:rPr>
            </w:pPr>
            <w:ins w:id="1806" w:author="имТ Д" w:date="2017-11-10T12:39:00Z">
              <w:r w:rsidRPr="00935004">
                <w:rPr>
                  <w:b/>
                </w:rPr>
                <w:t>Слава:</w:t>
              </w:r>
            </w:ins>
          </w:p>
          <w:p w14:paraId="15B8058B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07" w:author="имТ Д" w:date="2017-11-10T12:39:00Z"/>
              </w:rPr>
            </w:pPr>
            <w:ins w:id="1808" w:author="имТ Д" w:date="2017-11-10T12:39:00Z">
              <w:r w:rsidRPr="00935004">
                <w:t>Кондак Минеи1.</w:t>
              </w:r>
            </w:ins>
          </w:p>
          <w:p w14:paraId="4FB95A2C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09" w:author="имТ Д" w:date="2017-11-10T12:39:00Z"/>
              </w:rPr>
            </w:pPr>
            <w:ins w:id="1810" w:author="имТ Д" w:date="2017-11-10T12:39:00Z">
              <w:r w:rsidRPr="00935004">
                <w:rPr>
                  <w:b/>
                </w:rPr>
                <w:t>И ныне:</w:t>
              </w:r>
            </w:ins>
          </w:p>
          <w:p w14:paraId="14C51810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11" w:author="имТ Д" w:date="2017-11-10T12:39:00Z"/>
              </w:rPr>
            </w:pPr>
            <w:ins w:id="1812" w:author="имТ Д" w:date="2017-11-10T12:39:00Z">
              <w:r w:rsidRPr="00935004">
                <w:t>Кондак Минеи праздника.</w:t>
              </w:r>
            </w:ins>
          </w:p>
          <w:p w14:paraId="6838DBA0" w14:textId="77777777" w:rsidR="000B633E" w:rsidRPr="00935004" w:rsidRDefault="000B633E" w:rsidP="000B6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13" w:author="имТ Д" w:date="2017-11-10T12:39:00Z"/>
              </w:rPr>
            </w:pPr>
            <w:ins w:id="1814" w:author="имТ Д" w:date="2017-11-10T12:39:00Z">
              <w:r w:rsidRPr="00935004">
                <w:t>Б. В пред/попразднество богородичного праздника.</w:t>
              </w:r>
            </w:ins>
          </w:p>
          <w:p w14:paraId="684E83B5" w14:textId="77777777" w:rsidR="000B633E" w:rsidRPr="00C46BEC" w:rsidRDefault="000B633E" w:rsidP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15" w:author="имТ Д" w:date="2017-11-10T12:39:00Z"/>
              </w:rPr>
            </w:pPr>
            <w:ins w:id="1816" w:author="имТ Д" w:date="2017-11-10T12:39:00Z">
              <w:r w:rsidRPr="00935004">
                <w:t>Ба. В храме Христа Спасителя</w:t>
              </w:r>
              <w:r w:rsidRPr="00C46BEC">
                <w:rPr>
                  <w:rStyle w:val="ab"/>
                </w:rPr>
                <w:footnoteReference w:id="33"/>
              </w:r>
              <w:r w:rsidRPr="00C46BEC">
                <w:t>.</w:t>
              </w:r>
            </w:ins>
          </w:p>
          <w:p w14:paraId="271F96E4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19" w:author="имТ Д" w:date="2017-11-10T12:39:00Z"/>
                <w:b/>
              </w:rPr>
            </w:pPr>
            <w:ins w:id="1820" w:author="имТ Д" w:date="2017-11-10T12:39:00Z">
              <w:r w:rsidRPr="00935004">
                <w:rPr>
                  <w:b/>
                </w:rPr>
                <w:t>Тропари:</w:t>
              </w:r>
            </w:ins>
          </w:p>
          <w:p w14:paraId="01EC5E08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21" w:author="имТ Д" w:date="2017-11-10T12:39:00Z"/>
              </w:rPr>
            </w:pPr>
            <w:ins w:id="1822" w:author="имТ Д" w:date="2017-11-10T12:39:00Z">
              <w:r w:rsidRPr="00935004">
                <w:t>Тропарь храма.</w:t>
              </w:r>
            </w:ins>
          </w:p>
          <w:p w14:paraId="63E00B08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23" w:author="имТ Д" w:date="2017-11-10T12:39:00Z"/>
              </w:rPr>
            </w:pPr>
            <w:ins w:id="1824" w:author="имТ Д" w:date="2017-11-10T12:39:00Z">
              <w:r w:rsidRPr="00935004">
                <w:t>Тропарь Минеи праздника.</w:t>
              </w:r>
            </w:ins>
          </w:p>
          <w:p w14:paraId="25141F9B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25" w:author="имТ Д" w:date="2017-11-10T12:39:00Z"/>
              </w:rPr>
            </w:pPr>
            <w:ins w:id="1826" w:author="имТ Д" w:date="2017-11-10T12:39:00Z">
              <w:r w:rsidRPr="00935004">
                <w:t>Тропарь Минеи1.</w:t>
              </w:r>
            </w:ins>
          </w:p>
          <w:p w14:paraId="100D44CB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27" w:author="имТ Д" w:date="2017-11-10T12:39:00Z"/>
              </w:rPr>
            </w:pPr>
            <w:ins w:id="1828" w:author="имТ Д" w:date="2017-11-10T12:39:00Z">
              <w:r w:rsidRPr="00935004">
                <w:t>Баа. Если два святых.</w:t>
              </w:r>
            </w:ins>
          </w:p>
          <w:p w14:paraId="6814DE29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29" w:author="имТ Д" w:date="2017-11-10T12:39:00Z"/>
              </w:rPr>
            </w:pPr>
            <w:ins w:id="1830" w:author="имТ Д" w:date="2017-11-10T12:39:00Z">
              <w:r w:rsidRPr="00935004">
                <w:t>Тропарь Минеи2.</w:t>
              </w:r>
            </w:ins>
          </w:p>
          <w:p w14:paraId="039BB080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31" w:author="имТ Д" w:date="2017-11-10T12:39:00Z"/>
              </w:rPr>
            </w:pPr>
            <w:ins w:id="1832" w:author="имТ Д" w:date="2017-11-10T12:39:00Z">
              <w:r w:rsidRPr="00935004">
                <w:t>Кондак храма.</w:t>
              </w:r>
            </w:ins>
          </w:p>
          <w:p w14:paraId="06CEDDAB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33" w:author="имТ Д" w:date="2017-11-10T12:39:00Z"/>
              </w:rPr>
            </w:pPr>
            <w:ins w:id="1834" w:author="имТ Д" w:date="2017-11-10T12:39:00Z">
              <w:r w:rsidRPr="00935004">
                <w:t>Баа. Если два святых.</w:t>
              </w:r>
            </w:ins>
          </w:p>
          <w:p w14:paraId="491AA151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35" w:author="имТ Д" w:date="2017-11-10T12:39:00Z"/>
              </w:rPr>
            </w:pPr>
            <w:ins w:id="1836" w:author="имТ Д" w:date="2017-11-10T12:39:00Z">
              <w:r w:rsidRPr="00935004">
                <w:t>Кондак Минеи1.</w:t>
              </w:r>
            </w:ins>
          </w:p>
          <w:p w14:paraId="1DAB831C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37" w:author="имТ Д" w:date="2017-11-10T12:39:00Z"/>
                <w:b/>
              </w:rPr>
            </w:pPr>
            <w:ins w:id="1838" w:author="имТ Д" w:date="2017-11-10T12:39:00Z">
              <w:r w:rsidRPr="00935004">
                <w:rPr>
                  <w:b/>
                </w:rPr>
                <w:t>Слава:</w:t>
              </w:r>
            </w:ins>
          </w:p>
          <w:p w14:paraId="57D1851D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39" w:author="имТ Д" w:date="2017-11-10T12:39:00Z"/>
              </w:rPr>
            </w:pPr>
            <w:ins w:id="1840" w:author="имТ Д" w:date="2017-11-10T12:39:00Z">
              <w:r w:rsidRPr="00935004">
                <w:lastRenderedPageBreak/>
                <w:t>Кондак Минеи2.</w:t>
              </w:r>
            </w:ins>
          </w:p>
          <w:p w14:paraId="1BEC8F5D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41" w:author="имТ Д" w:date="2017-11-10T12:39:00Z"/>
              </w:rPr>
            </w:pPr>
            <w:ins w:id="1842" w:author="имТ Д" w:date="2017-11-10T12:39:00Z">
              <w:r w:rsidRPr="00935004">
                <w:t>Баб. Иначе.</w:t>
              </w:r>
            </w:ins>
          </w:p>
          <w:p w14:paraId="5D44B6DA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43" w:author="имТ Д" w:date="2017-11-10T12:39:00Z"/>
                <w:b/>
              </w:rPr>
            </w:pPr>
            <w:ins w:id="1844" w:author="имТ Д" w:date="2017-11-10T12:39:00Z">
              <w:r w:rsidRPr="00935004">
                <w:rPr>
                  <w:b/>
                </w:rPr>
                <w:t>Слава:</w:t>
              </w:r>
            </w:ins>
          </w:p>
          <w:p w14:paraId="3027C1C2" w14:textId="77777777" w:rsidR="000B633E" w:rsidRPr="00935004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45" w:author="имТ Д" w:date="2017-11-10T12:39:00Z"/>
              </w:rPr>
            </w:pPr>
            <w:ins w:id="1846" w:author="имТ Д" w:date="2017-11-10T12:39:00Z">
              <w:r w:rsidRPr="00935004">
                <w:t>Кондак Минеи1.</w:t>
              </w:r>
            </w:ins>
          </w:p>
          <w:p w14:paraId="0040ECEC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47" w:author="имТ Д" w:date="2017-11-10T12:39:00Z"/>
              </w:rPr>
            </w:pPr>
            <w:ins w:id="1848" w:author="имТ Д" w:date="2017-11-10T12:39:00Z">
              <w:r w:rsidRPr="00935004">
                <w:rPr>
                  <w:b/>
                </w:rPr>
                <w:t>И ныне:</w:t>
              </w:r>
            </w:ins>
          </w:p>
          <w:p w14:paraId="55CDCB1C" w14:textId="77777777" w:rsidR="000B633E" w:rsidRPr="00935004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49" w:author="имТ Д" w:date="2017-11-10T12:39:00Z"/>
              </w:rPr>
            </w:pPr>
            <w:ins w:id="1850" w:author="имТ Д" w:date="2017-11-10T12:39:00Z">
              <w:r w:rsidRPr="00935004">
                <w:t>Кондак Минеи праздника.</w:t>
              </w:r>
            </w:ins>
          </w:p>
          <w:p w14:paraId="52F5E5E9" w14:textId="77777777" w:rsidR="000B633E" w:rsidRPr="00C46BEC" w:rsidRDefault="000B633E" w:rsidP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51" w:author="имТ Д" w:date="2017-11-10T12:39:00Z"/>
              </w:rPr>
            </w:pPr>
            <w:ins w:id="1852" w:author="имТ Д" w:date="2017-11-10T12:39:00Z">
              <w:r w:rsidRPr="00B73B1E">
                <w:t>Бб. В храме Божией Матери</w:t>
              </w:r>
              <w:r w:rsidRPr="00C46BEC">
                <w:rPr>
                  <w:rStyle w:val="ab"/>
                </w:rPr>
                <w:footnoteReference w:id="34"/>
              </w:r>
              <w:r w:rsidRPr="00C46BEC">
                <w:t xml:space="preserve"> или святого</w:t>
              </w:r>
              <w:r w:rsidRPr="00C46BEC">
                <w:rPr>
                  <w:rStyle w:val="ab"/>
                </w:rPr>
                <w:footnoteReference w:id="35"/>
              </w:r>
              <w:r w:rsidRPr="00C46BEC">
                <w:t>.</w:t>
              </w:r>
            </w:ins>
          </w:p>
          <w:p w14:paraId="3E8203B8" w14:textId="77777777" w:rsidR="000B633E" w:rsidRPr="00B73B1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57" w:author="имТ Д" w:date="2017-11-10T12:39:00Z"/>
                <w:b/>
              </w:rPr>
            </w:pPr>
            <w:ins w:id="1858" w:author="имТ Д" w:date="2017-11-10T12:39:00Z">
              <w:r w:rsidRPr="00B73B1E">
                <w:rPr>
                  <w:b/>
                </w:rPr>
                <w:t>Тропари:</w:t>
              </w:r>
            </w:ins>
          </w:p>
          <w:p w14:paraId="1CD58F26" w14:textId="77777777" w:rsidR="000B633E" w:rsidRPr="00B73B1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59" w:author="имТ Д" w:date="2017-11-10T12:39:00Z"/>
              </w:rPr>
            </w:pPr>
            <w:ins w:id="1860" w:author="имТ Д" w:date="2017-11-10T12:39:00Z">
              <w:r w:rsidRPr="00B73B1E">
                <w:t>Тропарь Минеи праздника.</w:t>
              </w:r>
            </w:ins>
          </w:p>
          <w:p w14:paraId="10B3AFD9" w14:textId="61C005C6" w:rsidR="00B73B1E" w:rsidRPr="00B73B1E" w:rsidRDefault="00B73B1E" w:rsidP="00B73B1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61" w:author="имТ Д" w:date="2017-11-10T15:26:00Z"/>
              </w:rPr>
            </w:pPr>
            <w:ins w:id="1862" w:author="имТ Д" w:date="2017-11-10T15:26:00Z">
              <w:r w:rsidRPr="00B73B1E">
                <w:t>Бба. Если два святых.</w:t>
              </w:r>
            </w:ins>
          </w:p>
          <w:p w14:paraId="586DDDE4" w14:textId="77777777" w:rsidR="00B73B1E" w:rsidRPr="00B73B1E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63" w:author="имТ Д" w:date="2017-11-10T15:26:00Z"/>
              </w:rPr>
            </w:pPr>
            <w:ins w:id="1864" w:author="имТ Д" w:date="2017-11-10T15:26:00Z">
              <w:r w:rsidRPr="00B73B1E">
                <w:t>Тропарь Минеи1.</w:t>
              </w:r>
            </w:ins>
          </w:p>
          <w:p w14:paraId="09E6474D" w14:textId="77777777" w:rsidR="00B73B1E" w:rsidRPr="00B73B1E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65" w:author="имТ Д" w:date="2017-11-10T15:26:00Z"/>
              </w:rPr>
            </w:pPr>
            <w:ins w:id="1866" w:author="имТ Д" w:date="2017-11-10T15:26:00Z">
              <w:r w:rsidRPr="00B73B1E">
                <w:t>Тропарь Минеи2.</w:t>
              </w:r>
            </w:ins>
          </w:p>
          <w:p w14:paraId="624A15C9" w14:textId="77777777" w:rsidR="00B73B1E" w:rsidRPr="00B73B1E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67" w:author="имТ Д" w:date="2017-11-10T15:26:00Z"/>
              </w:rPr>
            </w:pPr>
            <w:ins w:id="1868" w:author="имТ Д" w:date="2017-11-10T15:26:00Z">
              <w:r w:rsidRPr="00B73B1E">
                <w:t>Кондак Минеи1.</w:t>
              </w:r>
            </w:ins>
          </w:p>
          <w:p w14:paraId="4F329E6E" w14:textId="77777777" w:rsidR="00B73B1E" w:rsidRPr="00B73B1E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69" w:author="имТ Д" w:date="2017-11-10T15:26:00Z"/>
                <w:b/>
              </w:rPr>
            </w:pPr>
            <w:ins w:id="1870" w:author="имТ Д" w:date="2017-11-10T15:26:00Z">
              <w:r w:rsidRPr="00B73B1E">
                <w:rPr>
                  <w:b/>
                </w:rPr>
                <w:t>Слава:</w:t>
              </w:r>
            </w:ins>
          </w:p>
          <w:p w14:paraId="63F4B6B4" w14:textId="77777777" w:rsidR="00B73B1E" w:rsidRPr="00B73B1E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71" w:author="имТ Д" w:date="2017-11-10T15:26:00Z"/>
              </w:rPr>
            </w:pPr>
            <w:ins w:id="1872" w:author="имТ Д" w:date="2017-11-10T15:26:00Z">
              <w:r w:rsidRPr="00B73B1E">
                <w:t>Кондак Минеи2.</w:t>
              </w:r>
            </w:ins>
          </w:p>
          <w:p w14:paraId="3E1201F0" w14:textId="33450240" w:rsidR="00B73B1E" w:rsidRPr="00B73B1E" w:rsidRDefault="00B73B1E" w:rsidP="00B73B1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73" w:author="имТ Д" w:date="2017-11-10T15:26:00Z"/>
              </w:rPr>
            </w:pPr>
            <w:ins w:id="1874" w:author="имТ Д" w:date="2017-11-10T15:26:00Z">
              <w:r w:rsidRPr="00B73B1E">
                <w:t>Ббб. Иначе.</w:t>
              </w:r>
            </w:ins>
          </w:p>
          <w:p w14:paraId="53E13944" w14:textId="77777777" w:rsidR="00B73B1E" w:rsidRPr="00B73B1E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75" w:author="имТ Д" w:date="2017-11-10T15:26:00Z"/>
                <w:b/>
              </w:rPr>
            </w:pPr>
            <w:ins w:id="1876" w:author="имТ Д" w:date="2017-11-10T15:26:00Z">
              <w:r w:rsidRPr="00B73B1E">
                <w:t>Тропарь Минеи1.</w:t>
              </w:r>
            </w:ins>
          </w:p>
          <w:p w14:paraId="025EC0D2" w14:textId="77777777" w:rsidR="00B73B1E" w:rsidRPr="00B73B1E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77" w:author="имТ Д" w:date="2017-11-10T15:26:00Z"/>
                <w:b/>
              </w:rPr>
            </w:pPr>
            <w:ins w:id="1878" w:author="имТ Д" w:date="2017-11-10T15:26:00Z">
              <w:r w:rsidRPr="00B73B1E">
                <w:rPr>
                  <w:b/>
                </w:rPr>
                <w:t>Слава:</w:t>
              </w:r>
            </w:ins>
          </w:p>
          <w:p w14:paraId="0817E6F9" w14:textId="77777777" w:rsidR="00B73B1E" w:rsidRPr="00B73B1E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79" w:author="имТ Д" w:date="2017-11-10T15:26:00Z"/>
              </w:rPr>
            </w:pPr>
            <w:ins w:id="1880" w:author="имТ Д" w:date="2017-11-10T15:26:00Z">
              <w:r w:rsidRPr="00B73B1E">
                <w:t>Кондак Минеи1.</w:t>
              </w:r>
            </w:ins>
          </w:p>
          <w:p w14:paraId="5E4344DB" w14:textId="77777777" w:rsidR="000B633E" w:rsidRPr="00B73B1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81" w:author="имТ Д" w:date="2017-11-10T12:39:00Z"/>
              </w:rPr>
            </w:pPr>
            <w:ins w:id="1882" w:author="имТ Д" w:date="2017-11-10T12:39:00Z">
              <w:r w:rsidRPr="00B73B1E">
                <w:rPr>
                  <w:b/>
                </w:rPr>
                <w:t>И ныне:</w:t>
              </w:r>
            </w:ins>
          </w:p>
          <w:p w14:paraId="55B56863" w14:textId="77777777" w:rsidR="000B633E" w:rsidRPr="00B73B1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83" w:author="имТ Д" w:date="2017-11-10T12:39:00Z"/>
              </w:rPr>
            </w:pPr>
            <w:ins w:id="1884" w:author="имТ Д" w:date="2017-11-10T12:39:00Z">
              <w:r w:rsidRPr="00B73B1E">
                <w:t>Кондак Минеи праздника.</w:t>
              </w:r>
            </w:ins>
          </w:p>
          <w:p w14:paraId="2B728E36" w14:textId="77777777" w:rsidR="000B633E" w:rsidRPr="00B73B1E" w:rsidRDefault="000B633E" w:rsidP="000B6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85" w:author="имТ Д" w:date="2017-11-10T12:39:00Z"/>
              </w:rPr>
            </w:pPr>
            <w:ins w:id="1886" w:author="имТ Д" w:date="2017-11-10T12:39:00Z">
              <w:r w:rsidRPr="00B73B1E">
                <w:t>В. В отдание господского или богородичного праздника.</w:t>
              </w:r>
            </w:ins>
          </w:p>
          <w:p w14:paraId="64C664D6" w14:textId="77777777" w:rsidR="000B633E" w:rsidRPr="00B73B1E" w:rsidRDefault="000B633E" w:rsidP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87" w:author="имТ Д" w:date="2017-11-10T12:39:00Z"/>
                <w:b/>
              </w:rPr>
            </w:pPr>
            <w:ins w:id="1888" w:author="имТ Д" w:date="2017-11-10T12:39:00Z">
              <w:r w:rsidRPr="00B73B1E">
                <w:rPr>
                  <w:b/>
                </w:rPr>
                <w:t>Тропари:</w:t>
              </w:r>
            </w:ins>
          </w:p>
          <w:p w14:paraId="2A1760ED" w14:textId="77777777" w:rsidR="000B633E" w:rsidRPr="00B73B1E" w:rsidRDefault="000B633E" w:rsidP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89" w:author="имТ Д" w:date="2017-11-10T12:39:00Z"/>
              </w:rPr>
            </w:pPr>
            <w:ins w:id="1890" w:author="имТ Д" w:date="2017-11-10T12:39:00Z">
              <w:r w:rsidRPr="00B73B1E">
                <w:t>Тропарь Минеи праздника.</w:t>
              </w:r>
            </w:ins>
          </w:p>
          <w:p w14:paraId="5DEE2F40" w14:textId="77777777" w:rsidR="000B633E" w:rsidRPr="00B73B1E" w:rsidRDefault="000B633E" w:rsidP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91" w:author="имТ Д" w:date="2017-11-10T12:39:00Z"/>
                <w:b/>
              </w:rPr>
            </w:pPr>
            <w:ins w:id="1892" w:author="имТ Д" w:date="2017-11-10T12:39:00Z">
              <w:r w:rsidRPr="00B73B1E">
                <w:rPr>
                  <w:b/>
                </w:rPr>
                <w:t>Слава и ныне:</w:t>
              </w:r>
            </w:ins>
          </w:p>
          <w:p w14:paraId="15978B36" w14:textId="27E52673" w:rsidR="000B633E" w:rsidRPr="00E15813" w:rsidRDefault="000B633E" w:rsidP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93" w:author="имТ Д" w:date="2017-11-10T12:39:00Z"/>
              </w:rPr>
            </w:pPr>
            <w:ins w:id="1894" w:author="имТ Д" w:date="2017-11-10T12:39:00Z">
              <w:r w:rsidRPr="00E15813">
                <w:t>Кондак Минеи пр</w:t>
              </w:r>
            </w:ins>
            <w:ins w:id="1895" w:author="имТ Д" w:date="2017-11-10T12:41:00Z">
              <w:r w:rsidR="00935004" w:rsidRPr="00E15813">
                <w:t>а</w:t>
              </w:r>
            </w:ins>
            <w:ins w:id="1896" w:author="имТ Д" w:date="2017-11-10T12:39:00Z">
              <w:r w:rsidRPr="00E15813">
                <w:t>здника.</w:t>
              </w:r>
            </w:ins>
          </w:p>
          <w:p w14:paraId="71C44BBD" w14:textId="77777777" w:rsidR="000B633E" w:rsidRPr="00E15813" w:rsidRDefault="000B633E" w:rsidP="000B6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97" w:author="имТ Д" w:date="2017-11-10T12:39:00Z"/>
              </w:rPr>
            </w:pPr>
            <w:ins w:id="1898" w:author="имТ Д" w:date="2017-11-10T12:39:00Z">
              <w:r w:rsidRPr="00E15813">
                <w:t>Г. Иначе.</w:t>
              </w:r>
            </w:ins>
          </w:p>
          <w:p w14:paraId="129A898C" w14:textId="0F7A5255" w:rsidR="000B633E" w:rsidRPr="00C46BEC" w:rsidRDefault="000B633E" w:rsidP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899" w:author="имТ Д" w:date="2017-11-10T12:39:00Z"/>
              </w:rPr>
            </w:pPr>
            <w:ins w:id="1900" w:author="имТ Д" w:date="2017-11-10T12:39:00Z">
              <w:r w:rsidRPr="00C46BEC">
                <w:t>Га. В храме Христа Спасителя</w:t>
              </w:r>
              <w:r w:rsidRPr="00C46BEC">
                <w:rPr>
                  <w:rStyle w:val="ab"/>
                </w:rPr>
                <w:footnoteReference w:id="36"/>
              </w:r>
            </w:ins>
            <w:ins w:id="1903" w:author="имТ Д" w:date="2017-11-10T15:28:00Z">
              <w:r w:rsidR="00B73B1E" w:rsidRPr="00B73B1E">
                <w:rPr>
                  <w:rPrChange w:id="1904" w:author="имТ Д" w:date="2017-11-10T15:31:00Z">
                    <w:rPr>
                      <w:highlight w:val="yellow"/>
                    </w:rPr>
                  </w:rPrChange>
                </w:rPr>
                <w:t xml:space="preserve"> или Божией Матери</w:t>
              </w:r>
            </w:ins>
            <w:ins w:id="1905" w:author="имТ Д" w:date="2017-11-10T12:39:00Z">
              <w:r w:rsidRPr="00C46BEC">
                <w:t>.</w:t>
              </w:r>
            </w:ins>
          </w:p>
          <w:p w14:paraId="633C5287" w14:textId="77777777" w:rsidR="000B633E" w:rsidRPr="00B73B1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06" w:author="имТ Д" w:date="2017-11-10T12:39:00Z"/>
                <w:b/>
              </w:rPr>
              <w:pPrChange w:id="1907" w:author="имТ Д" w:date="2017-11-10T15:29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908" w:author="имТ Д" w:date="2017-11-10T12:39:00Z">
              <w:r w:rsidRPr="00B73B1E">
                <w:rPr>
                  <w:b/>
                </w:rPr>
                <w:t>Тропари:</w:t>
              </w:r>
            </w:ins>
          </w:p>
          <w:p w14:paraId="5DF6E1F2" w14:textId="57D57721" w:rsidR="00B73B1E" w:rsidRPr="00B73B1E" w:rsidRDefault="00B73B1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09" w:author="имТ Д" w:date="2017-11-10T15:28:00Z"/>
                <w:rPrChange w:id="1910" w:author="имТ Д" w:date="2017-11-10T15:31:00Z">
                  <w:rPr>
                    <w:ins w:id="1911" w:author="имТ Д" w:date="2017-11-10T15:28:00Z"/>
                    <w:highlight w:val="yellow"/>
                  </w:rPr>
                </w:rPrChange>
              </w:rPr>
              <w:pPrChange w:id="1912" w:author="имТ Д" w:date="2017-11-10T15:29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913" w:author="имТ Д" w:date="2017-11-10T15:28:00Z">
              <w:r w:rsidRPr="00B73B1E">
                <w:rPr>
                  <w:rPrChange w:id="1914" w:author="имТ Д" w:date="2017-11-10T15:31:00Z">
                    <w:rPr>
                      <w:highlight w:val="yellow"/>
                    </w:rPr>
                  </w:rPrChange>
                </w:rPr>
                <w:t>Тропарь храма.</w:t>
              </w:r>
            </w:ins>
          </w:p>
          <w:p w14:paraId="1C36F669" w14:textId="62B53D20" w:rsidR="000B633E" w:rsidRPr="00C46BEC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15" w:author="имТ Д" w:date="2017-11-10T12:39:00Z"/>
              </w:rPr>
              <w:pPrChange w:id="1916" w:author="имТ Д" w:date="2017-11-10T15:29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917" w:author="имТ Д" w:date="2017-11-10T12:39:00Z">
              <w:r w:rsidRPr="00C46BEC">
                <w:t>Тропарь дневной.</w:t>
              </w:r>
            </w:ins>
          </w:p>
          <w:p w14:paraId="0026EFA0" w14:textId="1756B90F" w:rsidR="00B73B1E" w:rsidRPr="00B73B1E" w:rsidRDefault="00B73B1E" w:rsidP="00B73B1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18" w:author="имТ Д" w:date="2017-11-10T15:29:00Z"/>
              </w:rPr>
            </w:pPr>
            <w:ins w:id="1919" w:author="имТ Д" w:date="2017-11-10T15:29:00Z">
              <w:r w:rsidRPr="00B73B1E">
                <w:lastRenderedPageBreak/>
                <w:t>Гаа. Если два святых.</w:t>
              </w:r>
            </w:ins>
          </w:p>
          <w:p w14:paraId="70C37B81" w14:textId="77777777" w:rsidR="00B73B1E" w:rsidRPr="00B73B1E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20" w:author="имТ Д" w:date="2017-11-10T15:29:00Z"/>
              </w:rPr>
            </w:pPr>
            <w:ins w:id="1921" w:author="имТ Д" w:date="2017-11-10T15:29:00Z">
              <w:r w:rsidRPr="00B73B1E">
                <w:t>Тропарь Минеи1.</w:t>
              </w:r>
            </w:ins>
          </w:p>
          <w:p w14:paraId="1665EE6A" w14:textId="7C1EA3AB" w:rsidR="00B73B1E" w:rsidRPr="00B73B1E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22" w:author="имТ Д" w:date="2017-11-10T15:29:00Z"/>
              </w:rPr>
            </w:pPr>
            <w:ins w:id="1923" w:author="имТ Д" w:date="2017-11-10T15:29:00Z">
              <w:r w:rsidRPr="00B73B1E">
                <w:t>Тропарь Минеи2.</w:t>
              </w:r>
            </w:ins>
          </w:p>
          <w:p w14:paraId="3E79CCAF" w14:textId="2C64E74B" w:rsidR="00B73B1E" w:rsidRPr="00B73B1E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24" w:author="имТ Д" w:date="2017-11-10T15:29:00Z"/>
              </w:rPr>
            </w:pPr>
            <w:ins w:id="1925" w:author="имТ Д" w:date="2017-11-10T15:30:00Z">
              <w:r w:rsidRPr="00B73B1E">
                <w:t>Кондак храма.</w:t>
              </w:r>
            </w:ins>
          </w:p>
          <w:p w14:paraId="5F78259C" w14:textId="77777777" w:rsidR="00B73B1E" w:rsidRPr="00B73B1E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26" w:author="имТ Д" w:date="2017-11-10T15:29:00Z"/>
              </w:rPr>
            </w:pPr>
            <w:ins w:id="1927" w:author="имТ Д" w:date="2017-11-10T15:29:00Z">
              <w:r w:rsidRPr="00B73B1E">
                <w:t>Кондак Минеи1.</w:t>
              </w:r>
            </w:ins>
          </w:p>
          <w:p w14:paraId="1B047858" w14:textId="77777777" w:rsidR="00B73B1E" w:rsidRPr="00B73B1E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28" w:author="имТ Д" w:date="2017-11-10T15:29:00Z"/>
              </w:rPr>
            </w:pPr>
            <w:ins w:id="1929" w:author="имТ Д" w:date="2017-11-10T15:29:00Z">
              <w:r w:rsidRPr="00B73B1E">
                <w:t>Кондак Минеи2.</w:t>
              </w:r>
            </w:ins>
          </w:p>
          <w:p w14:paraId="15897CDF" w14:textId="2C0FFB0B" w:rsidR="00B73B1E" w:rsidRPr="00B73B1E" w:rsidRDefault="00B73B1E" w:rsidP="00B73B1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30" w:author="имТ Д" w:date="2017-11-10T15:29:00Z"/>
              </w:rPr>
            </w:pPr>
            <w:ins w:id="1931" w:author="имТ Д" w:date="2017-11-10T15:29:00Z">
              <w:r w:rsidRPr="00B73B1E">
                <w:t>Габ. Иначе.</w:t>
              </w:r>
            </w:ins>
          </w:p>
          <w:p w14:paraId="568833A1" w14:textId="77777777" w:rsidR="00B73B1E" w:rsidRPr="00B73B1E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32" w:author="имТ Д" w:date="2017-11-10T15:29:00Z"/>
                <w:b/>
              </w:rPr>
            </w:pPr>
            <w:ins w:id="1933" w:author="имТ Д" w:date="2017-11-10T15:29:00Z">
              <w:r w:rsidRPr="00B73B1E">
                <w:t>Тропарь Минеи1.</w:t>
              </w:r>
            </w:ins>
          </w:p>
          <w:p w14:paraId="02F1F1BF" w14:textId="77777777" w:rsidR="00B73B1E" w:rsidRPr="00B73B1E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34" w:author="имТ Д" w:date="2017-11-10T15:30:00Z"/>
              </w:rPr>
            </w:pPr>
            <w:ins w:id="1935" w:author="имТ Д" w:date="2017-11-10T15:30:00Z">
              <w:r w:rsidRPr="00B73B1E">
                <w:t>Кондак храма.</w:t>
              </w:r>
            </w:ins>
          </w:p>
          <w:p w14:paraId="7FEDA8AD" w14:textId="77777777" w:rsidR="00B73B1E" w:rsidRPr="00B73B1E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36" w:author="имТ Д" w:date="2017-11-10T15:29:00Z"/>
              </w:rPr>
            </w:pPr>
            <w:ins w:id="1937" w:author="имТ Д" w:date="2017-11-10T15:29:00Z">
              <w:r w:rsidRPr="00B73B1E">
                <w:t>Кондак Минеи1.</w:t>
              </w:r>
            </w:ins>
          </w:p>
          <w:p w14:paraId="540AEE47" w14:textId="77777777" w:rsidR="000B633E" w:rsidRPr="00B73B1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38" w:author="имТ Д" w:date="2017-11-10T12:39:00Z"/>
                <w:b/>
              </w:rPr>
              <w:pPrChange w:id="1939" w:author="имТ Д" w:date="2017-11-10T15:30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940" w:author="имТ Д" w:date="2017-11-10T12:39:00Z">
              <w:r w:rsidRPr="00B73B1E">
                <w:rPr>
                  <w:b/>
                </w:rPr>
                <w:t>Слава:</w:t>
              </w:r>
            </w:ins>
          </w:p>
          <w:p w14:paraId="42640BAF" w14:textId="77777777" w:rsidR="000B633E" w:rsidRPr="00B73B1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41" w:author="имТ Д" w:date="2017-11-10T12:39:00Z"/>
              </w:rPr>
              <w:pPrChange w:id="1942" w:author="имТ Д" w:date="2017-11-10T15:30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943" w:author="имТ Д" w:date="2017-11-10T12:39:00Z">
              <w:r w:rsidRPr="00B73B1E">
                <w:t>«Со святыми упокой…»</w:t>
              </w:r>
            </w:ins>
          </w:p>
          <w:p w14:paraId="13211603" w14:textId="77777777" w:rsidR="000B633E" w:rsidRPr="00B73B1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44" w:author="имТ Д" w:date="2017-11-10T12:39:00Z"/>
              </w:rPr>
              <w:pPrChange w:id="1945" w:author="имТ Д" w:date="2017-11-10T15:30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946" w:author="имТ Д" w:date="2017-11-10T12:39:00Z">
              <w:r w:rsidRPr="00B73B1E">
                <w:rPr>
                  <w:b/>
                </w:rPr>
                <w:t>И ныне:</w:t>
              </w:r>
            </w:ins>
          </w:p>
          <w:p w14:paraId="775637F8" w14:textId="506170CD" w:rsidR="000B633E" w:rsidRPr="00B73B1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47" w:author="имТ Д" w:date="2017-11-10T12:39:00Z"/>
              </w:rPr>
              <w:pPrChange w:id="1948" w:author="имТ Д" w:date="2017-11-10T15:30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949" w:author="имТ Д" w:date="2017-11-10T12:39:00Z">
              <w:r w:rsidRPr="00B73B1E">
                <w:t xml:space="preserve">Кондак </w:t>
              </w:r>
            </w:ins>
            <w:ins w:id="1950" w:author="имТ Д" w:date="2017-11-10T15:31:00Z">
              <w:r w:rsidR="00B73B1E" w:rsidRPr="00B73B1E">
                <w:rPr>
                  <w:rPrChange w:id="1951" w:author="имТ Д" w:date="2017-11-10T15:32:00Z">
                    <w:rPr>
                      <w:highlight w:val="yellow"/>
                    </w:rPr>
                  </w:rPrChange>
                </w:rPr>
                <w:t>дневной</w:t>
              </w:r>
            </w:ins>
            <w:ins w:id="1952" w:author="имТ Д" w:date="2017-11-10T12:39:00Z">
              <w:r w:rsidRPr="00C46BEC">
                <w:t>.</w:t>
              </w:r>
            </w:ins>
          </w:p>
          <w:p w14:paraId="66B54AD3" w14:textId="0E2B760E" w:rsidR="000B633E" w:rsidRPr="00C46BEC" w:rsidRDefault="000B633E" w:rsidP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53" w:author="имТ Д" w:date="2017-11-10T12:39:00Z"/>
              </w:rPr>
            </w:pPr>
            <w:ins w:id="1954" w:author="имТ Д" w:date="2017-11-10T12:39:00Z">
              <w:r w:rsidRPr="00B73B1E">
                <w:t>Г</w:t>
              </w:r>
            </w:ins>
            <w:ins w:id="1955" w:author="имТ Д" w:date="2017-11-10T15:31:00Z">
              <w:r w:rsidR="00B73B1E" w:rsidRPr="00B73B1E">
                <w:rPr>
                  <w:rPrChange w:id="1956" w:author="имТ Д" w:date="2017-11-10T15:32:00Z">
                    <w:rPr>
                      <w:highlight w:val="yellow"/>
                    </w:rPr>
                  </w:rPrChange>
                </w:rPr>
                <w:t>б</w:t>
              </w:r>
            </w:ins>
            <w:ins w:id="1957" w:author="имТ Д" w:date="2017-11-10T12:39:00Z">
              <w:r w:rsidRPr="00C46BEC">
                <w:t>. В храме святого</w:t>
              </w:r>
              <w:r w:rsidRPr="00C46BEC">
                <w:rPr>
                  <w:rStyle w:val="ab"/>
                </w:rPr>
                <w:footnoteReference w:id="37"/>
              </w:r>
              <w:r w:rsidRPr="00C46BEC">
                <w:t>.</w:t>
              </w:r>
            </w:ins>
          </w:p>
          <w:p w14:paraId="4F666B7A" w14:textId="77777777" w:rsidR="00B73B1E" w:rsidRPr="000257DD" w:rsidRDefault="00B73B1E" w:rsidP="00B73B1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60" w:author="имТ Д" w:date="2017-11-10T15:31:00Z"/>
                <w:b/>
              </w:rPr>
            </w:pPr>
            <w:ins w:id="1961" w:author="имТ Д" w:date="2017-11-10T15:31:00Z">
              <w:r w:rsidRPr="000257DD">
                <w:rPr>
                  <w:b/>
                </w:rPr>
                <w:t>Тропари:</w:t>
              </w:r>
            </w:ins>
          </w:p>
          <w:p w14:paraId="5C95620D" w14:textId="77777777" w:rsidR="00B73B1E" w:rsidRPr="000257DD" w:rsidRDefault="00B73B1E" w:rsidP="00B73B1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62" w:author="имТ Д" w:date="2017-11-10T15:31:00Z"/>
              </w:rPr>
            </w:pPr>
            <w:ins w:id="1963" w:author="имТ Д" w:date="2017-11-10T15:31:00Z">
              <w:r w:rsidRPr="000257DD">
                <w:t>Тропарь дневной.</w:t>
              </w:r>
            </w:ins>
          </w:p>
          <w:p w14:paraId="69DF674F" w14:textId="77777777" w:rsidR="00B73B1E" w:rsidRPr="000257DD" w:rsidRDefault="00B73B1E" w:rsidP="00B73B1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64" w:author="имТ Д" w:date="2017-11-10T15:31:00Z"/>
              </w:rPr>
            </w:pPr>
            <w:ins w:id="1965" w:author="имТ Д" w:date="2017-11-10T15:31:00Z">
              <w:r w:rsidRPr="000257DD">
                <w:t>Гаа. Если два святых.</w:t>
              </w:r>
            </w:ins>
          </w:p>
          <w:p w14:paraId="3A8B32B1" w14:textId="77777777" w:rsidR="00B73B1E" w:rsidRPr="000257DD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66" w:author="имТ Д" w:date="2017-11-10T15:31:00Z"/>
              </w:rPr>
            </w:pPr>
            <w:ins w:id="1967" w:author="имТ Д" w:date="2017-11-10T15:31:00Z">
              <w:r w:rsidRPr="000257DD">
                <w:t>Тропарь Минеи1.</w:t>
              </w:r>
            </w:ins>
          </w:p>
          <w:p w14:paraId="092486D9" w14:textId="77777777" w:rsidR="00B73B1E" w:rsidRPr="000257DD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68" w:author="имТ Д" w:date="2017-11-10T15:31:00Z"/>
              </w:rPr>
            </w:pPr>
            <w:ins w:id="1969" w:author="имТ Д" w:date="2017-11-10T15:31:00Z">
              <w:r w:rsidRPr="000257DD">
                <w:t>Тропарь Минеи2.</w:t>
              </w:r>
            </w:ins>
          </w:p>
          <w:p w14:paraId="4E4363F3" w14:textId="77777777" w:rsidR="00B73B1E" w:rsidRPr="000257DD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70" w:author="имТ Д" w:date="2017-11-10T15:31:00Z"/>
              </w:rPr>
            </w:pPr>
            <w:ins w:id="1971" w:author="имТ Д" w:date="2017-11-10T15:31:00Z">
              <w:r w:rsidRPr="000257DD">
                <w:t>Кондак Минеи1.</w:t>
              </w:r>
            </w:ins>
          </w:p>
          <w:p w14:paraId="0A5E4563" w14:textId="77777777" w:rsidR="00B73B1E" w:rsidRPr="000257DD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72" w:author="имТ Д" w:date="2017-11-10T15:31:00Z"/>
              </w:rPr>
            </w:pPr>
            <w:ins w:id="1973" w:author="имТ Д" w:date="2017-11-10T15:31:00Z">
              <w:r w:rsidRPr="000257DD">
                <w:t>Кондак Минеи2.</w:t>
              </w:r>
            </w:ins>
          </w:p>
          <w:p w14:paraId="5D988DDA" w14:textId="77777777" w:rsidR="00B73B1E" w:rsidRPr="000257DD" w:rsidRDefault="00B73B1E" w:rsidP="00B73B1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74" w:author="имТ Д" w:date="2017-11-10T15:31:00Z"/>
              </w:rPr>
            </w:pPr>
            <w:ins w:id="1975" w:author="имТ Д" w:date="2017-11-10T15:31:00Z">
              <w:r w:rsidRPr="000257DD">
                <w:t>Габ. Иначе.</w:t>
              </w:r>
            </w:ins>
          </w:p>
          <w:p w14:paraId="4086C873" w14:textId="77777777" w:rsidR="00B73B1E" w:rsidRPr="000257DD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76" w:author="имТ Д" w:date="2017-11-10T15:31:00Z"/>
                <w:b/>
              </w:rPr>
            </w:pPr>
            <w:ins w:id="1977" w:author="имТ Д" w:date="2017-11-10T15:31:00Z">
              <w:r w:rsidRPr="000257DD">
                <w:t>Тропарь Минеи1.</w:t>
              </w:r>
            </w:ins>
          </w:p>
          <w:p w14:paraId="4FDEE5BE" w14:textId="77777777" w:rsidR="00B73B1E" w:rsidRPr="000257DD" w:rsidRDefault="00B73B1E" w:rsidP="00B73B1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78" w:author="имТ Д" w:date="2017-11-10T15:31:00Z"/>
              </w:rPr>
            </w:pPr>
            <w:ins w:id="1979" w:author="имТ Д" w:date="2017-11-10T15:31:00Z">
              <w:r w:rsidRPr="000257DD">
                <w:t>Кондак Минеи1.</w:t>
              </w:r>
            </w:ins>
          </w:p>
          <w:p w14:paraId="352085F6" w14:textId="77777777" w:rsidR="00B73B1E" w:rsidRPr="000257DD" w:rsidRDefault="00B73B1E" w:rsidP="00B73B1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80" w:author="имТ Д" w:date="2017-11-10T15:31:00Z"/>
                <w:b/>
              </w:rPr>
            </w:pPr>
            <w:ins w:id="1981" w:author="имТ Д" w:date="2017-11-10T15:31:00Z">
              <w:r w:rsidRPr="000257DD">
                <w:rPr>
                  <w:b/>
                </w:rPr>
                <w:t>Слава:</w:t>
              </w:r>
            </w:ins>
          </w:p>
          <w:p w14:paraId="3BC00356" w14:textId="77777777" w:rsidR="00B73B1E" w:rsidRPr="000257DD" w:rsidRDefault="00B73B1E" w:rsidP="00B73B1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82" w:author="имТ Д" w:date="2017-11-10T15:31:00Z"/>
              </w:rPr>
            </w:pPr>
            <w:ins w:id="1983" w:author="имТ Д" w:date="2017-11-10T15:31:00Z">
              <w:r w:rsidRPr="000257DD">
                <w:t>«Со святыми упокой…»</w:t>
              </w:r>
            </w:ins>
          </w:p>
          <w:p w14:paraId="504CD355" w14:textId="77777777" w:rsidR="00B73B1E" w:rsidRPr="000257DD" w:rsidRDefault="00B73B1E" w:rsidP="00B73B1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84" w:author="имТ Д" w:date="2017-11-10T15:31:00Z"/>
              </w:rPr>
            </w:pPr>
            <w:ins w:id="1985" w:author="имТ Д" w:date="2017-11-10T15:31:00Z">
              <w:r w:rsidRPr="000257DD">
                <w:rPr>
                  <w:b/>
                </w:rPr>
                <w:t>И ныне:</w:t>
              </w:r>
            </w:ins>
          </w:p>
          <w:p w14:paraId="49DECC9A" w14:textId="252BED4E" w:rsidR="000B633E" w:rsidRPr="00935004" w:rsidRDefault="00B73B1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86" w:author="имТ Д" w:date="2017-11-10T11:22:00Z"/>
                <w:highlight w:val="yellow"/>
                <w:rPrChange w:id="1987" w:author="имТ Д" w:date="2017-11-10T12:41:00Z">
                  <w:rPr>
                    <w:ins w:id="1988" w:author="имТ Д" w:date="2017-11-10T11:22:00Z"/>
                  </w:rPr>
                </w:rPrChange>
              </w:rPr>
              <w:pPrChange w:id="1989" w:author="имТ Д" w:date="2017-11-10T15:3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1990" w:author="имТ Д" w:date="2017-11-10T15:31:00Z">
              <w:r w:rsidRPr="000257DD">
                <w:t>Кондак дневной.</w:t>
              </w:r>
            </w:ins>
          </w:p>
        </w:tc>
        <w:tc>
          <w:tcPr>
            <w:tcW w:w="1816" w:type="dxa"/>
          </w:tcPr>
          <w:p w14:paraId="035C1C12" w14:textId="77777777" w:rsidR="000B633E" w:rsidRDefault="000B633E" w:rsidP="000B6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91" w:author="имТ Д" w:date="2017-11-10T11:22:00Z"/>
              </w:rPr>
            </w:pPr>
          </w:p>
        </w:tc>
        <w:tc>
          <w:tcPr>
            <w:tcW w:w="2236" w:type="dxa"/>
          </w:tcPr>
          <w:p w14:paraId="7FAD9622" w14:textId="77777777" w:rsidR="000B633E" w:rsidRPr="000257DD" w:rsidRDefault="000B633E" w:rsidP="000B6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92" w:author="имТ Д" w:date="2017-11-10T11:22:00Z"/>
                <w:highlight w:val="yellow"/>
              </w:rPr>
            </w:pPr>
            <w:ins w:id="1993" w:author="имТ Д" w:date="2017-11-10T11:22:00Z">
              <w:r>
                <w:rPr>
                  <w:highlight w:val="yellow"/>
                </w:rPr>
                <w:t>Набр</w:t>
              </w:r>
              <w:r w:rsidRPr="000257DD">
                <w:rPr>
                  <w:highlight w:val="yellow"/>
                </w:rPr>
                <w:t xml:space="preserve">ано. </w:t>
              </w:r>
            </w:ins>
          </w:p>
          <w:p w14:paraId="41658E03" w14:textId="77777777" w:rsidR="000B633E" w:rsidRPr="000257DD" w:rsidRDefault="000B633E" w:rsidP="000B6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94" w:author="имТ Д" w:date="2017-11-10T11:22:00Z"/>
                <w:highlight w:val="yellow"/>
              </w:rPr>
            </w:pPr>
            <w:ins w:id="1995" w:author="имТ Д" w:date="2017-11-10T11:22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0B633E" w14:paraId="41059BC6" w14:textId="77777777" w:rsidTr="005D2833">
        <w:trPr>
          <w:ins w:id="1996" w:author="имТ Д" w:date="2017-11-10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</w:tcPr>
          <w:p w14:paraId="2D5850B4" w14:textId="08C92FF4" w:rsidR="000B633E" w:rsidRDefault="000B633E">
            <w:pPr>
              <w:pStyle w:val="a5"/>
              <w:numPr>
                <w:ilvl w:val="0"/>
                <w:numId w:val="19"/>
              </w:numPr>
              <w:rPr>
                <w:ins w:id="1997" w:author="имТ Д" w:date="2017-11-10T11:22:00Z"/>
              </w:rPr>
              <w:pPrChange w:id="1998" w:author="имТ Д" w:date="2017-11-10T11:32:00Z">
                <w:pPr/>
              </w:pPrChange>
            </w:pPr>
          </w:p>
        </w:tc>
        <w:tc>
          <w:tcPr>
            <w:tcW w:w="2223" w:type="dxa"/>
          </w:tcPr>
          <w:p w14:paraId="301CCF26" w14:textId="77777777" w:rsidR="000B633E" w:rsidRPr="009D59FF" w:rsidRDefault="000B633E" w:rsidP="000B6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99" w:author="имТ Д" w:date="2017-11-10T11:22:00Z"/>
                <w:b/>
              </w:rPr>
            </w:pPr>
            <w:ins w:id="2000" w:author="имТ Д" w:date="2017-11-10T11:22:00Z">
              <w:r>
                <w:rPr>
                  <w:b/>
                </w:rPr>
                <w:t>Иначе</w:t>
              </w:r>
            </w:ins>
          </w:p>
        </w:tc>
        <w:tc>
          <w:tcPr>
            <w:tcW w:w="7716" w:type="dxa"/>
          </w:tcPr>
          <w:p w14:paraId="6E3CB4A3" w14:textId="4B3EF65F" w:rsidR="000B633E" w:rsidRDefault="000B633E" w:rsidP="000B6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01" w:author="имТ Д" w:date="2017-11-10T11:52:00Z"/>
              </w:rPr>
            </w:pPr>
            <w:ins w:id="2002" w:author="имТ Д" w:date="2017-11-10T11:49:00Z">
              <w:r>
                <w:t xml:space="preserve">А. </w:t>
              </w:r>
            </w:ins>
            <w:ins w:id="2003" w:author="имТ Д" w:date="2017-11-10T11:48:00Z">
              <w:r w:rsidRPr="00224981">
                <w:t>В пред/попразднество господского праздника</w:t>
              </w:r>
              <w:r>
                <w:t>.</w:t>
              </w:r>
            </w:ins>
          </w:p>
          <w:p w14:paraId="410DF2D0" w14:textId="220477BE" w:rsidR="000B633E" w:rsidRDefault="000B633E" w:rsidP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04" w:author="имТ Д" w:date="2017-11-10T11:52:00Z"/>
              </w:rPr>
            </w:pPr>
            <w:ins w:id="2005" w:author="имТ Д" w:date="2017-11-10T11:54:00Z">
              <w:r>
                <w:t>А</w:t>
              </w:r>
            </w:ins>
            <w:ins w:id="2006" w:author="имТ Д" w:date="2017-11-10T11:52:00Z">
              <w:r>
                <w:t>а. В храме Христа Спасителя</w:t>
              </w:r>
              <w:r>
                <w:rPr>
                  <w:rStyle w:val="ab"/>
                </w:rPr>
                <w:footnoteReference w:id="38"/>
              </w:r>
            </w:ins>
            <w:ins w:id="2009" w:author="имТ Д" w:date="2017-11-10T11:57:00Z">
              <w:r>
                <w:t>.</w:t>
              </w:r>
            </w:ins>
          </w:p>
          <w:p w14:paraId="53D092A4" w14:textId="77777777" w:rsidR="000B633E" w:rsidRPr="000257DD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10" w:author="имТ Д" w:date="2017-11-10T11:53:00Z"/>
                <w:b/>
              </w:rPr>
              <w:pPrChange w:id="2011" w:author="имТ Д" w:date="2017-11-10T11:53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012" w:author="имТ Д" w:date="2017-11-10T11:53:00Z">
              <w:r w:rsidRPr="000257DD">
                <w:rPr>
                  <w:b/>
                </w:rPr>
                <w:lastRenderedPageBreak/>
                <w:t>Тропари:</w:t>
              </w:r>
            </w:ins>
          </w:p>
          <w:p w14:paraId="0396758C" w14:textId="60B000EE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13" w:author="имТ Д" w:date="2017-11-10T11:53:00Z"/>
              </w:rPr>
              <w:pPrChange w:id="2014" w:author="имТ Д" w:date="2017-11-10T11:53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015" w:author="имТ Д" w:date="2017-11-10T11:53:00Z">
              <w:r>
                <w:t>Тропарь Минеи праздника.</w:t>
              </w:r>
            </w:ins>
          </w:p>
          <w:p w14:paraId="73188E66" w14:textId="6FBA84D0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16" w:author="имТ Д" w:date="2017-11-10T11:54:00Z"/>
              </w:rPr>
              <w:pPrChange w:id="2017" w:author="имТ Д" w:date="2017-11-10T11:53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018" w:author="имТ Д" w:date="2017-11-10T11:54:00Z">
              <w:r>
                <w:t>А</w:t>
              </w:r>
            </w:ins>
            <w:ins w:id="2019" w:author="имТ Д" w:date="2017-11-10T11:53:00Z">
              <w:r>
                <w:t>аа. Если два святых.</w:t>
              </w:r>
            </w:ins>
          </w:p>
          <w:p w14:paraId="24A74517" w14:textId="4012382E" w:rsidR="000B633E" w:rsidRDefault="000B633E" w:rsidP="00C46BEC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20" w:author="имТ Д" w:date="2017-11-10T11:56:00Z"/>
              </w:rPr>
            </w:pPr>
            <w:ins w:id="2021" w:author="имТ Д" w:date="2017-11-10T11:56:00Z">
              <w:r>
                <w:t>Тропарь Минеи1.</w:t>
              </w:r>
            </w:ins>
          </w:p>
          <w:p w14:paraId="7F73D882" w14:textId="1A45F5D4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22" w:author="имТ Д" w:date="2017-11-10T11:56:00Z"/>
              </w:rPr>
            </w:pPr>
            <w:ins w:id="2023" w:author="имТ Д" w:date="2017-11-10T11:56:00Z">
              <w:r>
                <w:t>Тропарь Минеи2.</w:t>
              </w:r>
            </w:ins>
          </w:p>
          <w:p w14:paraId="618621A3" w14:textId="77B1EA3B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24" w:author="имТ Д" w:date="2017-11-10T11:55:00Z"/>
              </w:rPr>
            </w:pPr>
            <w:ins w:id="2025" w:author="имТ Д" w:date="2017-11-10T11:54:00Z">
              <w:r>
                <w:t>Кондак Минеи1.</w:t>
              </w:r>
            </w:ins>
          </w:p>
          <w:p w14:paraId="682EC6A7" w14:textId="77777777" w:rsidR="000B633E" w:rsidRPr="000257DD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26" w:author="имТ Д" w:date="2017-11-10T11:55:00Z"/>
                <w:b/>
              </w:rPr>
            </w:pPr>
            <w:ins w:id="2027" w:author="имТ Д" w:date="2017-11-10T11:55:00Z">
              <w:r w:rsidRPr="000257DD">
                <w:rPr>
                  <w:b/>
                </w:rPr>
                <w:t>Слава:</w:t>
              </w:r>
            </w:ins>
          </w:p>
          <w:p w14:paraId="101BDDD6" w14:textId="1AE1B335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28" w:author="имТ Д" w:date="2017-11-10T11:55:00Z"/>
              </w:rPr>
              <w:pPrChange w:id="2029" w:author="имТ Д" w:date="2017-11-10T11:53:00Z">
                <w:pPr>
                  <w:ind w:left="2832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030" w:author="имТ Д" w:date="2017-11-10T11:53:00Z">
              <w:r>
                <w:t>Кондак Минеи2.</w:t>
              </w:r>
            </w:ins>
          </w:p>
          <w:p w14:paraId="4FD7E301" w14:textId="72F02490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31" w:author="имТ Д" w:date="2017-11-10T11:55:00Z"/>
              </w:rPr>
            </w:pPr>
            <w:ins w:id="2032" w:author="имТ Д" w:date="2017-11-10T11:55:00Z">
              <w:r>
                <w:t>Ааб. Иначе.</w:t>
              </w:r>
            </w:ins>
          </w:p>
          <w:p w14:paraId="04888984" w14:textId="05104E38" w:rsidR="000B633E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33" w:author="имТ Д" w:date="2017-11-10T11:56:00Z"/>
                <w:b/>
              </w:rPr>
            </w:pPr>
            <w:ins w:id="2034" w:author="имТ Д" w:date="2017-11-10T11:56:00Z">
              <w:r>
                <w:t>Тропарь Минеи1.</w:t>
              </w:r>
            </w:ins>
          </w:p>
          <w:p w14:paraId="0FEC836D" w14:textId="23335D21" w:rsidR="000B633E" w:rsidRPr="000257DD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35" w:author="имТ Д" w:date="2017-11-10T11:55:00Z"/>
                <w:b/>
              </w:rPr>
            </w:pPr>
            <w:ins w:id="2036" w:author="имТ Д" w:date="2017-11-10T11:55:00Z">
              <w:r w:rsidRPr="000257DD">
                <w:rPr>
                  <w:b/>
                </w:rPr>
                <w:t>Слава:</w:t>
              </w:r>
            </w:ins>
          </w:p>
          <w:p w14:paraId="5FA4C9A0" w14:textId="7765CAFA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37" w:author="имТ Д" w:date="2017-11-10T11:53:00Z"/>
              </w:rPr>
              <w:pPrChange w:id="2038" w:author="имТ Д" w:date="2017-11-10T11:55:00Z">
                <w:pPr>
                  <w:ind w:left="2832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039" w:author="имТ Д" w:date="2017-11-10T11:55:00Z">
              <w:r>
                <w:t>Кондак Минеи1.</w:t>
              </w:r>
            </w:ins>
          </w:p>
          <w:p w14:paraId="49E03409" w14:textId="7CAC0BA6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40" w:author="имТ Д" w:date="2017-11-10T11:53:00Z"/>
              </w:rPr>
              <w:pPrChange w:id="2041" w:author="имТ Д" w:date="2017-11-10T11:53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042" w:author="имТ Д" w:date="2017-11-10T11:54:00Z">
              <w:r>
                <w:rPr>
                  <w:b/>
                </w:rPr>
                <w:t>И</w:t>
              </w:r>
            </w:ins>
            <w:ins w:id="2043" w:author="имТ Д" w:date="2017-11-10T11:53:00Z">
              <w:r w:rsidRPr="000257DD">
                <w:rPr>
                  <w:b/>
                </w:rPr>
                <w:t xml:space="preserve"> ныне:</w:t>
              </w:r>
            </w:ins>
          </w:p>
          <w:p w14:paraId="39392592" w14:textId="4B74360B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44" w:author="имТ Д" w:date="2017-11-10T11:53:00Z"/>
              </w:rPr>
              <w:pPrChange w:id="2045" w:author="имТ Д" w:date="2017-11-10T11:53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046" w:author="имТ Д" w:date="2017-11-10T11:53:00Z">
              <w:r>
                <w:t xml:space="preserve">Кондак </w:t>
              </w:r>
            </w:ins>
            <w:ins w:id="2047" w:author="имТ Д" w:date="2017-11-10T11:54:00Z">
              <w:r>
                <w:t>Минеи праздника</w:t>
              </w:r>
            </w:ins>
            <w:ins w:id="2048" w:author="имТ Д" w:date="2017-11-10T11:53:00Z">
              <w:r>
                <w:t>.</w:t>
              </w:r>
            </w:ins>
          </w:p>
          <w:p w14:paraId="497E7D0B" w14:textId="156B0EF5" w:rsidR="000B633E" w:rsidRDefault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49" w:author="имТ Д" w:date="2017-11-10T11:57:00Z"/>
              </w:rPr>
              <w:pPrChange w:id="2050" w:author="имТ Д" w:date="2017-11-10T11:57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051" w:author="имТ Д" w:date="2017-11-10T11:57:00Z">
              <w:r>
                <w:t>Аб. В храме Божией Матери</w:t>
              </w:r>
              <w:r>
                <w:rPr>
                  <w:rStyle w:val="ab"/>
                </w:rPr>
                <w:footnoteReference w:id="39"/>
              </w:r>
            </w:ins>
            <w:ins w:id="2054" w:author="имТ Д" w:date="2017-11-10T12:02:00Z">
              <w:r>
                <w:t xml:space="preserve"> или святого</w:t>
              </w:r>
              <w:r>
                <w:rPr>
                  <w:rStyle w:val="ab"/>
                </w:rPr>
                <w:footnoteReference w:id="40"/>
              </w:r>
            </w:ins>
            <w:ins w:id="2057" w:author="имТ Д" w:date="2017-11-10T11:57:00Z">
              <w:r>
                <w:t>.</w:t>
              </w:r>
            </w:ins>
          </w:p>
          <w:p w14:paraId="35475EC6" w14:textId="77777777" w:rsidR="000B633E" w:rsidRPr="000257DD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58" w:author="имТ Д" w:date="2017-11-10T11:57:00Z"/>
                <w:b/>
              </w:rPr>
            </w:pPr>
            <w:ins w:id="2059" w:author="имТ Д" w:date="2017-11-10T11:57:00Z">
              <w:r w:rsidRPr="000257DD">
                <w:rPr>
                  <w:b/>
                </w:rPr>
                <w:t>Тропари:</w:t>
              </w:r>
            </w:ins>
          </w:p>
          <w:p w14:paraId="0E0B96F1" w14:textId="714EA68A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60" w:author="имТ Д" w:date="2017-11-10T11:58:00Z"/>
              </w:rPr>
            </w:pPr>
            <w:ins w:id="2061" w:author="имТ Д" w:date="2017-11-10T11:57:00Z">
              <w:r>
                <w:t>Тропарь Минеи праздника.</w:t>
              </w:r>
            </w:ins>
          </w:p>
          <w:p w14:paraId="7157FEA8" w14:textId="40EA931E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62" w:author="имТ Д" w:date="2017-11-10T11:57:00Z"/>
              </w:rPr>
            </w:pPr>
            <w:ins w:id="2063" w:author="имТ Д" w:date="2017-11-10T11:58:00Z">
              <w:r>
                <w:t>Тропарь храма.</w:t>
              </w:r>
            </w:ins>
          </w:p>
          <w:p w14:paraId="5E0B5495" w14:textId="77777777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64" w:author="имТ Д" w:date="2017-11-10T11:58:00Z"/>
              </w:rPr>
              <w:pPrChange w:id="2065" w:author="имТ Д" w:date="2017-11-10T11:58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066" w:author="имТ Д" w:date="2017-11-10T11:58:00Z">
              <w:r>
                <w:t>Тропарь Минеи1.</w:t>
              </w:r>
            </w:ins>
          </w:p>
          <w:p w14:paraId="73B8C42C" w14:textId="4CF8AA11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67" w:author="имТ Д" w:date="2017-11-10T11:58:00Z"/>
              </w:rPr>
              <w:pPrChange w:id="2068" w:author="имТ Д" w:date="2017-11-10T11:58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069" w:author="имТ Д" w:date="2017-11-10T11:59:00Z">
              <w:r>
                <w:t>Аб</w:t>
              </w:r>
            </w:ins>
            <w:ins w:id="2070" w:author="имТ Д" w:date="2017-11-10T11:58:00Z">
              <w:r>
                <w:t>а. Если два святых.</w:t>
              </w:r>
            </w:ins>
          </w:p>
          <w:p w14:paraId="124AC958" w14:textId="77777777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71" w:author="имТ Д" w:date="2017-11-10T11:58:00Z"/>
              </w:rPr>
              <w:pPrChange w:id="2072" w:author="имТ Д" w:date="2017-11-10T11:58:00Z">
                <w:pPr>
                  <w:ind w:left="2832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073" w:author="имТ Д" w:date="2017-11-10T11:58:00Z">
              <w:r>
                <w:t>Тропарь Минеи2.</w:t>
              </w:r>
            </w:ins>
          </w:p>
          <w:p w14:paraId="73636B91" w14:textId="721F1704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74" w:author="имТ Д" w:date="2017-11-10T11:59:00Z"/>
              </w:rPr>
            </w:pPr>
            <w:ins w:id="2075" w:author="имТ Д" w:date="2017-11-10T11:59:00Z">
              <w:r>
                <w:t>Кондак храма.</w:t>
              </w:r>
            </w:ins>
          </w:p>
          <w:p w14:paraId="3AE2F764" w14:textId="50F0FDF9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76" w:author="имТ Д" w:date="2017-11-10T11:59:00Z"/>
              </w:rPr>
            </w:pPr>
            <w:ins w:id="2077" w:author="имТ Д" w:date="2017-11-10T11:59:00Z">
              <w:r>
                <w:t>А</w:t>
              </w:r>
            </w:ins>
            <w:ins w:id="2078" w:author="имТ Д" w:date="2017-11-10T12:00:00Z">
              <w:r>
                <w:t>б</w:t>
              </w:r>
            </w:ins>
            <w:ins w:id="2079" w:author="имТ Д" w:date="2017-11-10T11:59:00Z">
              <w:r>
                <w:t>а. Если два святых.</w:t>
              </w:r>
            </w:ins>
          </w:p>
          <w:p w14:paraId="2E59A745" w14:textId="77777777" w:rsidR="000B633E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80" w:author="имТ Д" w:date="2017-11-10T11:59:00Z"/>
              </w:rPr>
            </w:pPr>
            <w:ins w:id="2081" w:author="имТ Д" w:date="2017-11-10T11:59:00Z">
              <w:r>
                <w:t>Кондак Минеи1.</w:t>
              </w:r>
            </w:ins>
          </w:p>
          <w:p w14:paraId="4072CF78" w14:textId="77777777" w:rsidR="000B633E" w:rsidRPr="000257DD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82" w:author="имТ Д" w:date="2017-11-10T11:59:00Z"/>
                <w:b/>
              </w:rPr>
            </w:pPr>
            <w:ins w:id="2083" w:author="имТ Д" w:date="2017-11-10T11:59:00Z">
              <w:r w:rsidRPr="000257DD">
                <w:rPr>
                  <w:b/>
                </w:rPr>
                <w:t>Слава:</w:t>
              </w:r>
            </w:ins>
          </w:p>
          <w:p w14:paraId="0F8DFA6D" w14:textId="77777777" w:rsidR="000B633E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84" w:author="имТ Д" w:date="2017-11-10T11:59:00Z"/>
              </w:rPr>
            </w:pPr>
            <w:ins w:id="2085" w:author="имТ Д" w:date="2017-11-10T11:59:00Z">
              <w:r>
                <w:t>Кондак Минеи2.</w:t>
              </w:r>
            </w:ins>
          </w:p>
          <w:p w14:paraId="54CCD42E" w14:textId="2A703211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86" w:author="имТ Д" w:date="2017-11-10T11:59:00Z"/>
              </w:rPr>
            </w:pPr>
            <w:ins w:id="2087" w:author="имТ Д" w:date="2017-11-10T11:59:00Z">
              <w:r>
                <w:t>А</w:t>
              </w:r>
            </w:ins>
            <w:ins w:id="2088" w:author="имТ Д" w:date="2017-11-10T12:00:00Z">
              <w:r>
                <w:t>б</w:t>
              </w:r>
            </w:ins>
            <w:ins w:id="2089" w:author="имТ Д" w:date="2017-11-10T11:59:00Z">
              <w:r>
                <w:t>б. Иначе.</w:t>
              </w:r>
            </w:ins>
          </w:p>
          <w:p w14:paraId="594887D9" w14:textId="77777777" w:rsidR="000B633E" w:rsidRPr="000257DD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90" w:author="имТ Д" w:date="2017-11-10T11:59:00Z"/>
                <w:b/>
              </w:rPr>
            </w:pPr>
            <w:ins w:id="2091" w:author="имТ Д" w:date="2017-11-10T11:59:00Z">
              <w:r w:rsidRPr="000257DD">
                <w:rPr>
                  <w:b/>
                </w:rPr>
                <w:t>Слава:</w:t>
              </w:r>
            </w:ins>
          </w:p>
          <w:p w14:paraId="4E908851" w14:textId="77777777" w:rsidR="000B633E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92" w:author="имТ Д" w:date="2017-11-10T11:59:00Z"/>
              </w:rPr>
            </w:pPr>
            <w:ins w:id="2093" w:author="имТ Д" w:date="2017-11-10T11:59:00Z">
              <w:r>
                <w:t>Кондак Минеи1.</w:t>
              </w:r>
            </w:ins>
          </w:p>
          <w:p w14:paraId="4D128DBB" w14:textId="7AA1265D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94" w:author="имТ Д" w:date="2017-11-10T11:57:00Z"/>
              </w:rPr>
            </w:pPr>
            <w:ins w:id="2095" w:author="имТ Д" w:date="2017-11-10T11:57:00Z">
              <w:r>
                <w:rPr>
                  <w:b/>
                </w:rPr>
                <w:t>И</w:t>
              </w:r>
              <w:r w:rsidRPr="000257DD">
                <w:rPr>
                  <w:b/>
                </w:rPr>
                <w:t xml:space="preserve"> ныне:</w:t>
              </w:r>
            </w:ins>
          </w:p>
          <w:p w14:paraId="5BD40EF5" w14:textId="77777777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96" w:author="имТ Д" w:date="2017-11-10T11:57:00Z"/>
              </w:rPr>
            </w:pPr>
            <w:ins w:id="2097" w:author="имТ Д" w:date="2017-11-10T11:57:00Z">
              <w:r>
                <w:t>Кондак Минеи праздника.</w:t>
              </w:r>
            </w:ins>
          </w:p>
          <w:p w14:paraId="60D46719" w14:textId="60D83A7F" w:rsidR="000B633E" w:rsidRPr="000B633E" w:rsidRDefault="000B633E" w:rsidP="000B6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098" w:author="имТ Д" w:date="2017-11-10T12:30:00Z"/>
                <w:rPrChange w:id="2099" w:author="имТ Д" w:date="2017-11-10T12:38:00Z">
                  <w:rPr>
                    <w:ins w:id="2100" w:author="имТ Д" w:date="2017-11-10T12:30:00Z"/>
                    <w:highlight w:val="yellow"/>
                  </w:rPr>
                </w:rPrChange>
              </w:rPr>
            </w:pPr>
            <w:ins w:id="2101" w:author="имТ Д" w:date="2017-11-10T11:49:00Z">
              <w:r w:rsidRPr="00C46BEC">
                <w:lastRenderedPageBreak/>
                <w:t xml:space="preserve">Б. </w:t>
              </w:r>
              <w:r w:rsidRPr="000B633E">
                <w:rPr>
                  <w:rPrChange w:id="2102" w:author="имТ Д" w:date="2017-11-10T12:38:00Z">
                    <w:rPr>
                      <w:b/>
                    </w:rPr>
                  </w:rPrChange>
                </w:rPr>
                <w:t>В пред/попразднество богородичного праздника.</w:t>
              </w:r>
            </w:ins>
          </w:p>
          <w:p w14:paraId="09A59800" w14:textId="6745CE15" w:rsidR="000B633E" w:rsidRDefault="000B633E" w:rsidP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03" w:author="имТ Д" w:date="2017-11-10T12:31:00Z"/>
              </w:rPr>
            </w:pPr>
            <w:ins w:id="2104" w:author="имТ Д" w:date="2017-11-10T12:31:00Z">
              <w:r>
                <w:t>Ба. В храме Христа Спасителя</w:t>
              </w:r>
              <w:r>
                <w:rPr>
                  <w:rStyle w:val="ab"/>
                </w:rPr>
                <w:footnoteReference w:id="41"/>
              </w:r>
              <w:r>
                <w:t>.</w:t>
              </w:r>
            </w:ins>
          </w:p>
          <w:p w14:paraId="30C4E149" w14:textId="77777777" w:rsidR="000B633E" w:rsidRPr="000257DD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07" w:author="имТ Д" w:date="2017-11-10T12:31:00Z"/>
                <w:b/>
              </w:rPr>
            </w:pPr>
            <w:ins w:id="2108" w:author="имТ Д" w:date="2017-11-10T12:31:00Z">
              <w:r w:rsidRPr="000257DD">
                <w:rPr>
                  <w:b/>
                </w:rPr>
                <w:t>Тропари:</w:t>
              </w:r>
            </w:ins>
          </w:p>
          <w:p w14:paraId="4D684ECC" w14:textId="4EE3909F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09" w:author="имТ Д" w:date="2017-11-10T12:31:00Z"/>
              </w:rPr>
            </w:pPr>
            <w:ins w:id="2110" w:author="имТ Д" w:date="2017-11-10T12:31:00Z">
              <w:r>
                <w:t>Тропарь храма.</w:t>
              </w:r>
            </w:ins>
          </w:p>
          <w:p w14:paraId="0C038A95" w14:textId="268549EF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11" w:author="имТ Д" w:date="2017-11-10T12:31:00Z"/>
              </w:rPr>
            </w:pPr>
            <w:ins w:id="2112" w:author="имТ Д" w:date="2017-11-10T12:31:00Z">
              <w:r>
                <w:t>Тропарь Минеи праздника.</w:t>
              </w:r>
            </w:ins>
          </w:p>
          <w:p w14:paraId="0F4B7B97" w14:textId="77777777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13" w:author="имТ Д" w:date="2017-11-10T12:35:00Z"/>
              </w:rPr>
            </w:pPr>
            <w:ins w:id="2114" w:author="имТ Д" w:date="2017-11-10T12:35:00Z">
              <w:r>
                <w:t>Тропарь Минеи1.</w:t>
              </w:r>
            </w:ins>
          </w:p>
          <w:p w14:paraId="5DD10B59" w14:textId="22A93E94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15" w:author="имТ Д" w:date="2017-11-10T12:35:00Z"/>
              </w:rPr>
            </w:pPr>
            <w:ins w:id="2116" w:author="имТ Д" w:date="2017-11-10T12:35:00Z">
              <w:r>
                <w:t>Баа. Если два святых.</w:t>
              </w:r>
            </w:ins>
          </w:p>
          <w:p w14:paraId="37AD37B7" w14:textId="77777777" w:rsidR="000B633E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17" w:author="имТ Д" w:date="2017-11-10T12:35:00Z"/>
              </w:rPr>
            </w:pPr>
            <w:ins w:id="2118" w:author="имТ Д" w:date="2017-11-10T12:35:00Z">
              <w:r>
                <w:t>Тропарь Минеи2.</w:t>
              </w:r>
            </w:ins>
          </w:p>
          <w:p w14:paraId="309948C5" w14:textId="77777777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19" w:author="имТ Д" w:date="2017-11-10T12:35:00Z"/>
              </w:rPr>
            </w:pPr>
            <w:ins w:id="2120" w:author="имТ Д" w:date="2017-11-10T12:35:00Z">
              <w:r>
                <w:t>Кондак храма.</w:t>
              </w:r>
            </w:ins>
          </w:p>
          <w:p w14:paraId="0389853D" w14:textId="39DB9631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21" w:author="имТ Д" w:date="2017-11-10T12:35:00Z"/>
              </w:rPr>
            </w:pPr>
            <w:ins w:id="2122" w:author="имТ Д" w:date="2017-11-10T12:35:00Z">
              <w:r>
                <w:t>Баа. Если два святых.</w:t>
              </w:r>
            </w:ins>
          </w:p>
          <w:p w14:paraId="4DC921B4" w14:textId="77777777" w:rsidR="000B633E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23" w:author="имТ Д" w:date="2017-11-10T12:35:00Z"/>
              </w:rPr>
            </w:pPr>
            <w:ins w:id="2124" w:author="имТ Д" w:date="2017-11-10T12:35:00Z">
              <w:r>
                <w:t>Кондак Минеи1.</w:t>
              </w:r>
            </w:ins>
          </w:p>
          <w:p w14:paraId="381EE2DA" w14:textId="77777777" w:rsidR="000B633E" w:rsidRPr="000257DD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25" w:author="имТ Д" w:date="2017-11-10T12:35:00Z"/>
                <w:b/>
              </w:rPr>
            </w:pPr>
            <w:ins w:id="2126" w:author="имТ Д" w:date="2017-11-10T12:35:00Z">
              <w:r w:rsidRPr="000257DD">
                <w:rPr>
                  <w:b/>
                </w:rPr>
                <w:t>Слава:</w:t>
              </w:r>
            </w:ins>
          </w:p>
          <w:p w14:paraId="13F188EF" w14:textId="77777777" w:rsidR="000B633E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27" w:author="имТ Д" w:date="2017-11-10T12:35:00Z"/>
              </w:rPr>
            </w:pPr>
            <w:ins w:id="2128" w:author="имТ Д" w:date="2017-11-10T12:35:00Z">
              <w:r>
                <w:t>Кондак Минеи2.</w:t>
              </w:r>
            </w:ins>
          </w:p>
          <w:p w14:paraId="254392BA" w14:textId="1C9BE2F5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29" w:author="имТ Д" w:date="2017-11-10T12:36:00Z"/>
              </w:rPr>
            </w:pPr>
            <w:ins w:id="2130" w:author="имТ Д" w:date="2017-11-10T12:36:00Z">
              <w:r>
                <w:t>Баб. Иначе.</w:t>
              </w:r>
            </w:ins>
          </w:p>
          <w:p w14:paraId="2C60B3D4" w14:textId="77777777" w:rsidR="000B633E" w:rsidRPr="000257DD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31" w:author="имТ Д" w:date="2017-11-10T12:36:00Z"/>
                <w:b/>
              </w:rPr>
            </w:pPr>
            <w:ins w:id="2132" w:author="имТ Д" w:date="2017-11-10T12:36:00Z">
              <w:r w:rsidRPr="000257DD">
                <w:rPr>
                  <w:b/>
                </w:rPr>
                <w:t>Слава:</w:t>
              </w:r>
            </w:ins>
          </w:p>
          <w:p w14:paraId="14DF96B9" w14:textId="77777777" w:rsidR="000B633E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33" w:author="имТ Д" w:date="2017-11-10T12:36:00Z"/>
              </w:rPr>
            </w:pPr>
            <w:ins w:id="2134" w:author="имТ Д" w:date="2017-11-10T12:36:00Z">
              <w:r>
                <w:t>Кондак Минеи1.</w:t>
              </w:r>
            </w:ins>
          </w:p>
          <w:p w14:paraId="024FB43A" w14:textId="51D26DAF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35" w:author="имТ Д" w:date="2017-11-10T12:31:00Z"/>
              </w:rPr>
            </w:pPr>
            <w:ins w:id="2136" w:author="имТ Д" w:date="2017-11-10T12:31:00Z">
              <w:r>
                <w:rPr>
                  <w:b/>
                </w:rPr>
                <w:t>И</w:t>
              </w:r>
              <w:r w:rsidRPr="000257DD">
                <w:rPr>
                  <w:b/>
                </w:rPr>
                <w:t xml:space="preserve"> ныне:</w:t>
              </w:r>
            </w:ins>
          </w:p>
          <w:p w14:paraId="46C1BAFC" w14:textId="77777777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37" w:author="имТ Д" w:date="2017-11-10T12:31:00Z"/>
              </w:rPr>
            </w:pPr>
            <w:ins w:id="2138" w:author="имТ Д" w:date="2017-11-10T12:31:00Z">
              <w:r>
                <w:t>Кондак Минеи праздника.</w:t>
              </w:r>
            </w:ins>
          </w:p>
          <w:p w14:paraId="345E7FED" w14:textId="26D64C5E" w:rsidR="000B633E" w:rsidRDefault="000B633E" w:rsidP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39" w:author="имТ Д" w:date="2017-11-10T12:37:00Z"/>
              </w:rPr>
            </w:pPr>
            <w:ins w:id="2140" w:author="имТ Д" w:date="2017-11-10T12:37:00Z">
              <w:r>
                <w:t>Бб. В храме Божией Матери</w:t>
              </w:r>
              <w:r>
                <w:rPr>
                  <w:rStyle w:val="ab"/>
                </w:rPr>
                <w:footnoteReference w:id="42"/>
              </w:r>
              <w:r>
                <w:t xml:space="preserve"> или святого</w:t>
              </w:r>
              <w:r>
                <w:rPr>
                  <w:rStyle w:val="ab"/>
                </w:rPr>
                <w:footnoteReference w:id="43"/>
              </w:r>
              <w:r>
                <w:t>.</w:t>
              </w:r>
            </w:ins>
          </w:p>
          <w:p w14:paraId="285E83C9" w14:textId="77777777" w:rsidR="000B633E" w:rsidRPr="000257DD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45" w:author="имТ Д" w:date="2017-11-10T12:37:00Z"/>
                <w:b/>
              </w:rPr>
            </w:pPr>
            <w:ins w:id="2146" w:author="имТ Д" w:date="2017-11-10T12:37:00Z">
              <w:r w:rsidRPr="000257DD">
                <w:rPr>
                  <w:b/>
                </w:rPr>
                <w:t>Тропари:</w:t>
              </w:r>
            </w:ins>
          </w:p>
          <w:p w14:paraId="4CF283F2" w14:textId="77777777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47" w:author="имТ Д" w:date="2017-11-10T12:37:00Z"/>
              </w:rPr>
            </w:pPr>
            <w:ins w:id="2148" w:author="имТ Д" w:date="2017-11-10T12:37:00Z">
              <w:r>
                <w:t>Тропарь Минеи праздника.</w:t>
              </w:r>
            </w:ins>
          </w:p>
          <w:p w14:paraId="0EBCB129" w14:textId="77777777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49" w:author="имТ Д" w:date="2017-11-10T12:37:00Z"/>
              </w:rPr>
            </w:pPr>
            <w:ins w:id="2150" w:author="имТ Д" w:date="2017-11-10T12:37:00Z">
              <w:r>
                <w:t>Тропарь храма.</w:t>
              </w:r>
            </w:ins>
          </w:p>
          <w:p w14:paraId="77E527FD" w14:textId="77777777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51" w:author="имТ Д" w:date="2017-11-10T12:37:00Z"/>
              </w:rPr>
            </w:pPr>
            <w:ins w:id="2152" w:author="имТ Д" w:date="2017-11-10T12:37:00Z">
              <w:r>
                <w:t>Тропарь Минеи1.</w:t>
              </w:r>
            </w:ins>
          </w:p>
          <w:p w14:paraId="2D3C1AA9" w14:textId="5B0723C3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53" w:author="имТ Д" w:date="2017-11-10T12:37:00Z"/>
              </w:rPr>
            </w:pPr>
            <w:ins w:id="2154" w:author="имТ Д" w:date="2017-11-10T12:37:00Z">
              <w:r>
                <w:t>Бба. Если два святых.</w:t>
              </w:r>
            </w:ins>
          </w:p>
          <w:p w14:paraId="75D781B5" w14:textId="77777777" w:rsidR="000B633E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55" w:author="имТ Д" w:date="2017-11-10T12:37:00Z"/>
              </w:rPr>
            </w:pPr>
            <w:ins w:id="2156" w:author="имТ Д" w:date="2017-11-10T12:37:00Z">
              <w:r>
                <w:t>Тропарь Минеи2.</w:t>
              </w:r>
            </w:ins>
          </w:p>
          <w:p w14:paraId="6798056C" w14:textId="77777777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57" w:author="имТ Д" w:date="2017-11-10T12:37:00Z"/>
              </w:rPr>
            </w:pPr>
            <w:ins w:id="2158" w:author="имТ Д" w:date="2017-11-10T12:37:00Z">
              <w:r>
                <w:t>Кондак храма.</w:t>
              </w:r>
            </w:ins>
          </w:p>
          <w:p w14:paraId="4E14E610" w14:textId="77777777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59" w:author="имТ Д" w:date="2017-11-10T12:37:00Z"/>
              </w:rPr>
            </w:pPr>
            <w:ins w:id="2160" w:author="имТ Д" w:date="2017-11-10T12:37:00Z">
              <w:r>
                <w:t>Аба. Если два святых.</w:t>
              </w:r>
            </w:ins>
          </w:p>
          <w:p w14:paraId="12CAC7E3" w14:textId="77777777" w:rsidR="000B633E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61" w:author="имТ Д" w:date="2017-11-10T12:37:00Z"/>
              </w:rPr>
            </w:pPr>
            <w:ins w:id="2162" w:author="имТ Д" w:date="2017-11-10T12:37:00Z">
              <w:r>
                <w:t>Кондак Минеи1.</w:t>
              </w:r>
            </w:ins>
          </w:p>
          <w:p w14:paraId="0862FB4D" w14:textId="77777777" w:rsidR="000B633E" w:rsidRPr="000257DD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63" w:author="имТ Д" w:date="2017-11-10T12:37:00Z"/>
                <w:b/>
              </w:rPr>
            </w:pPr>
            <w:ins w:id="2164" w:author="имТ Д" w:date="2017-11-10T12:37:00Z">
              <w:r w:rsidRPr="000257DD">
                <w:rPr>
                  <w:b/>
                </w:rPr>
                <w:t>Слава:</w:t>
              </w:r>
            </w:ins>
          </w:p>
          <w:p w14:paraId="584F766A" w14:textId="77777777" w:rsidR="000B633E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65" w:author="имТ Д" w:date="2017-11-10T12:37:00Z"/>
              </w:rPr>
            </w:pPr>
            <w:ins w:id="2166" w:author="имТ Д" w:date="2017-11-10T12:37:00Z">
              <w:r>
                <w:t>Кондак Минеи2.</w:t>
              </w:r>
            </w:ins>
          </w:p>
          <w:p w14:paraId="7B7E983F" w14:textId="16166126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67" w:author="имТ Д" w:date="2017-11-10T12:37:00Z"/>
              </w:rPr>
            </w:pPr>
            <w:ins w:id="2168" w:author="имТ Д" w:date="2017-11-10T12:37:00Z">
              <w:r>
                <w:t>Ббб. Иначе.</w:t>
              </w:r>
            </w:ins>
          </w:p>
          <w:p w14:paraId="42A39DA0" w14:textId="77777777" w:rsidR="000B633E" w:rsidRPr="000257DD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69" w:author="имТ Д" w:date="2017-11-10T12:37:00Z"/>
                <w:b/>
              </w:rPr>
            </w:pPr>
            <w:ins w:id="2170" w:author="имТ Д" w:date="2017-11-10T12:37:00Z">
              <w:r w:rsidRPr="000257DD">
                <w:rPr>
                  <w:b/>
                </w:rPr>
                <w:lastRenderedPageBreak/>
                <w:t>Слава:</w:t>
              </w:r>
            </w:ins>
          </w:p>
          <w:p w14:paraId="19E2DCF7" w14:textId="77777777" w:rsidR="000B633E" w:rsidRDefault="000B633E" w:rsidP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71" w:author="имТ Д" w:date="2017-11-10T12:37:00Z"/>
              </w:rPr>
            </w:pPr>
            <w:ins w:id="2172" w:author="имТ Д" w:date="2017-11-10T12:37:00Z">
              <w:r>
                <w:t>Кондак Минеи1.</w:t>
              </w:r>
            </w:ins>
          </w:p>
          <w:p w14:paraId="2F43C167" w14:textId="77777777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73" w:author="имТ Д" w:date="2017-11-10T12:37:00Z"/>
              </w:rPr>
            </w:pPr>
            <w:ins w:id="2174" w:author="имТ Д" w:date="2017-11-10T12:37:00Z">
              <w:r>
                <w:rPr>
                  <w:b/>
                </w:rPr>
                <w:t>И</w:t>
              </w:r>
              <w:r w:rsidRPr="000257DD">
                <w:rPr>
                  <w:b/>
                </w:rPr>
                <w:t xml:space="preserve"> ныне:</w:t>
              </w:r>
            </w:ins>
          </w:p>
          <w:p w14:paraId="555F65CE" w14:textId="77777777" w:rsidR="000B633E" w:rsidRDefault="000B633E" w:rsidP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75" w:author="имТ Д" w:date="2017-11-10T12:37:00Z"/>
              </w:rPr>
            </w:pPr>
            <w:ins w:id="2176" w:author="имТ Д" w:date="2017-11-10T12:37:00Z">
              <w:r>
                <w:t>Кондак Минеи праздника.</w:t>
              </w:r>
            </w:ins>
          </w:p>
          <w:p w14:paraId="2FB1EB7D" w14:textId="7399A80C" w:rsidR="000B633E" w:rsidRPr="00C46BEC" w:rsidRDefault="000B633E" w:rsidP="000B6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77" w:author="имТ Д" w:date="2017-11-10T12:37:00Z"/>
              </w:rPr>
            </w:pPr>
            <w:ins w:id="2178" w:author="имТ Д" w:date="2017-11-10T11:49:00Z">
              <w:r w:rsidRPr="00C46BEC">
                <w:t xml:space="preserve">В. </w:t>
              </w:r>
              <w:r w:rsidRPr="000B633E">
                <w:rPr>
                  <w:rPrChange w:id="2179" w:author="имТ Д" w:date="2017-11-10T12:38:00Z">
                    <w:rPr>
                      <w:b/>
                    </w:rPr>
                  </w:rPrChange>
                </w:rPr>
                <w:t>В отдание господского или богородичного праздника.</w:t>
              </w:r>
            </w:ins>
          </w:p>
          <w:p w14:paraId="68D0CBDE" w14:textId="513FDDA3" w:rsidR="000B633E" w:rsidRPr="000B633E" w:rsidRDefault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80" w:author="имТ Д" w:date="2017-11-10T12:37:00Z"/>
                <w:b/>
                <w:rPrChange w:id="2181" w:author="имТ Д" w:date="2017-11-10T12:38:00Z">
                  <w:rPr>
                    <w:ins w:id="2182" w:author="имТ Д" w:date="2017-11-10T12:37:00Z"/>
                  </w:rPr>
                </w:rPrChange>
              </w:rPr>
              <w:pPrChange w:id="2183" w:author="имТ Д" w:date="2017-11-10T12:37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184" w:author="имТ Д" w:date="2017-11-10T12:37:00Z">
              <w:r w:rsidRPr="000B633E">
                <w:rPr>
                  <w:b/>
                  <w:rPrChange w:id="2185" w:author="имТ Д" w:date="2017-11-10T12:38:00Z">
                    <w:rPr/>
                  </w:rPrChange>
                </w:rPr>
                <w:t>Тропари:</w:t>
              </w:r>
            </w:ins>
          </w:p>
          <w:p w14:paraId="1A26A1AA" w14:textId="5D5A2334" w:rsidR="000B633E" w:rsidRDefault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86" w:author="имТ Д" w:date="2017-11-10T12:38:00Z"/>
              </w:rPr>
              <w:pPrChange w:id="2187" w:author="имТ Д" w:date="2017-11-10T12:37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188" w:author="имТ Д" w:date="2017-11-10T12:37:00Z">
              <w:r>
                <w:t xml:space="preserve">Тропарь </w:t>
              </w:r>
            </w:ins>
            <w:ins w:id="2189" w:author="имТ Д" w:date="2017-11-10T12:38:00Z">
              <w:r>
                <w:t xml:space="preserve">Минеи </w:t>
              </w:r>
            </w:ins>
            <w:ins w:id="2190" w:author="имТ Д" w:date="2017-11-10T12:37:00Z">
              <w:r>
                <w:t>праздника</w:t>
              </w:r>
            </w:ins>
            <w:ins w:id="2191" w:author="имТ Д" w:date="2017-11-10T12:38:00Z">
              <w:r>
                <w:t>.</w:t>
              </w:r>
            </w:ins>
          </w:p>
          <w:p w14:paraId="660570A2" w14:textId="19B77475" w:rsidR="000B633E" w:rsidRPr="000B633E" w:rsidRDefault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92" w:author="имТ Д" w:date="2017-11-10T12:38:00Z"/>
                <w:b/>
                <w:rPrChange w:id="2193" w:author="имТ Д" w:date="2017-11-10T12:38:00Z">
                  <w:rPr>
                    <w:ins w:id="2194" w:author="имТ Д" w:date="2017-11-10T12:38:00Z"/>
                  </w:rPr>
                </w:rPrChange>
              </w:rPr>
              <w:pPrChange w:id="2195" w:author="имТ Д" w:date="2017-11-10T12:37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196" w:author="имТ Д" w:date="2017-11-10T12:38:00Z">
              <w:r w:rsidRPr="000B633E">
                <w:rPr>
                  <w:b/>
                  <w:rPrChange w:id="2197" w:author="имТ Д" w:date="2017-11-10T12:38:00Z">
                    <w:rPr/>
                  </w:rPrChange>
                </w:rPr>
                <w:t>Слава и ныне:</w:t>
              </w:r>
            </w:ins>
          </w:p>
          <w:p w14:paraId="2DFB7988" w14:textId="406212CF" w:rsidR="000B633E" w:rsidRPr="00C46BEC" w:rsidRDefault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98" w:author="имТ Д" w:date="2017-11-10T11:48:00Z"/>
              </w:rPr>
              <w:pPrChange w:id="2199" w:author="имТ Д" w:date="2017-11-10T12:37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00" w:author="имТ Д" w:date="2017-11-10T12:38:00Z">
              <w:r>
                <w:t>Кондак Минеи пр</w:t>
              </w:r>
            </w:ins>
            <w:ins w:id="2201" w:author="имТ Д" w:date="2017-11-10T12:41:00Z">
              <w:r w:rsidR="00935004">
                <w:t>а</w:t>
              </w:r>
            </w:ins>
            <w:ins w:id="2202" w:author="имТ Д" w:date="2017-11-10T12:38:00Z">
              <w:r>
                <w:t>здника.</w:t>
              </w:r>
            </w:ins>
          </w:p>
          <w:p w14:paraId="1549B96C" w14:textId="33104033" w:rsidR="000B633E" w:rsidRDefault="000B633E" w:rsidP="000B6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03" w:author="имТ Д" w:date="2017-11-10T11:49:00Z"/>
              </w:rPr>
            </w:pPr>
            <w:ins w:id="2204" w:author="имТ Д" w:date="2017-11-10T11:49:00Z">
              <w:r>
                <w:t>Г. Иначе.</w:t>
              </w:r>
            </w:ins>
          </w:p>
          <w:p w14:paraId="7C13B069" w14:textId="728CE39A" w:rsidR="000B633E" w:rsidRDefault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05" w:author="имТ Д" w:date="2017-11-10T11:34:00Z"/>
              </w:rPr>
              <w:pPrChange w:id="2206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07" w:author="имТ Д" w:date="2017-11-10T11:49:00Z">
              <w:r>
                <w:t>Га</w:t>
              </w:r>
            </w:ins>
            <w:ins w:id="2208" w:author="имТ Д" w:date="2017-11-10T11:34:00Z">
              <w:r>
                <w:t>. В храме Христа Спасителя</w:t>
              </w:r>
            </w:ins>
            <w:ins w:id="2209" w:author="имТ Д" w:date="2017-11-10T11:40:00Z">
              <w:r>
                <w:rPr>
                  <w:rStyle w:val="ab"/>
                </w:rPr>
                <w:footnoteReference w:id="44"/>
              </w:r>
            </w:ins>
            <w:ins w:id="2211" w:author="имТ Д" w:date="2017-11-10T11:57:00Z">
              <w:r>
                <w:t>.</w:t>
              </w:r>
            </w:ins>
          </w:p>
          <w:p w14:paraId="5F262F9E" w14:textId="39514001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12" w:author="имТ Д" w:date="2017-11-10T11:38:00Z"/>
              </w:rPr>
              <w:pPrChange w:id="2213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14" w:author="имТ Д" w:date="2017-11-10T11:49:00Z">
              <w:r>
                <w:t>Г</w:t>
              </w:r>
            </w:ins>
            <w:ins w:id="2215" w:author="имТ Д" w:date="2017-11-10T11:50:00Z">
              <w:r>
                <w:t>а</w:t>
              </w:r>
            </w:ins>
            <w:ins w:id="2216" w:author="имТ Д" w:date="2017-11-10T11:38:00Z">
              <w:r w:rsidRPr="005D2833">
                <w:rPr>
                  <w:rPrChange w:id="2217" w:author="имТ Д" w:date="2017-11-10T11:38:00Z">
                    <w:rPr>
                      <w:b/>
                    </w:rPr>
                  </w:rPrChange>
                </w:rPr>
                <w:t>а. Если среда или пятница.</w:t>
              </w:r>
            </w:ins>
          </w:p>
          <w:p w14:paraId="78284D1E" w14:textId="77777777" w:rsidR="000B633E" w:rsidRPr="000257DD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18" w:author="имТ Д" w:date="2017-11-10T11:38:00Z"/>
                <w:b/>
              </w:rPr>
              <w:pPrChange w:id="2219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20" w:author="имТ Д" w:date="2017-11-10T11:38:00Z">
              <w:r w:rsidRPr="000257DD">
                <w:rPr>
                  <w:b/>
                </w:rPr>
                <w:t>Тропари:</w:t>
              </w:r>
            </w:ins>
          </w:p>
          <w:p w14:paraId="10C11D71" w14:textId="513C7206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21" w:author="имТ Д" w:date="2017-11-10T11:38:00Z"/>
              </w:rPr>
              <w:pPrChange w:id="2222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23" w:author="имТ Д" w:date="2017-11-10T11:38:00Z">
              <w:r>
                <w:t>Тропарь дневной.</w:t>
              </w:r>
            </w:ins>
          </w:p>
          <w:p w14:paraId="5B932010" w14:textId="77777777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24" w:author="имТ Д" w:date="2017-11-10T11:38:00Z"/>
              </w:rPr>
              <w:pPrChange w:id="2225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26" w:author="имТ Д" w:date="2017-11-10T11:38:00Z">
              <w:r>
                <w:t>Тропарь Минеи1.</w:t>
              </w:r>
            </w:ins>
          </w:p>
          <w:p w14:paraId="3641DF81" w14:textId="1D9A8975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27" w:author="имТ Д" w:date="2017-11-10T11:38:00Z"/>
              </w:rPr>
              <w:pPrChange w:id="2228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29" w:author="имТ Д" w:date="2017-11-10T11:50:00Z">
              <w:r>
                <w:t>Га</w:t>
              </w:r>
            </w:ins>
            <w:ins w:id="2230" w:author="имТ Д" w:date="2017-11-10T11:38:00Z">
              <w:r>
                <w:t>аа. Если два святых.</w:t>
              </w:r>
            </w:ins>
          </w:p>
          <w:p w14:paraId="18281B9A" w14:textId="77777777" w:rsidR="000B633E" w:rsidRDefault="000B633E">
            <w:pPr>
              <w:ind w:left="28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31" w:author="имТ Д" w:date="2017-11-10T11:38:00Z"/>
              </w:rPr>
              <w:pPrChange w:id="2232" w:author="имТ Д" w:date="2017-11-10T11:49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33" w:author="имТ Д" w:date="2017-11-10T11:38:00Z">
              <w:r>
                <w:t>Тропарь Минеи2.</w:t>
              </w:r>
            </w:ins>
          </w:p>
          <w:p w14:paraId="003D7176" w14:textId="77777777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34" w:author="имТ Д" w:date="2017-11-10T11:38:00Z"/>
              </w:rPr>
              <w:pPrChange w:id="2235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36" w:author="имТ Д" w:date="2017-11-10T11:38:00Z">
              <w:r>
                <w:t>Кондак Минеи1.</w:t>
              </w:r>
            </w:ins>
          </w:p>
          <w:p w14:paraId="5036684D" w14:textId="38732218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37" w:author="имТ Д" w:date="2017-11-10T11:38:00Z"/>
              </w:rPr>
              <w:pPrChange w:id="2238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39" w:author="имТ Д" w:date="2017-11-10T11:50:00Z">
              <w:r>
                <w:t>Га</w:t>
              </w:r>
            </w:ins>
            <w:ins w:id="2240" w:author="имТ Д" w:date="2017-11-10T11:38:00Z">
              <w:r>
                <w:t>аа. Если два святых.</w:t>
              </w:r>
            </w:ins>
          </w:p>
          <w:p w14:paraId="524C20CC" w14:textId="77777777" w:rsidR="000B633E" w:rsidRDefault="000B633E">
            <w:pPr>
              <w:ind w:left="28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41" w:author="имТ Д" w:date="2017-11-10T11:38:00Z"/>
              </w:rPr>
              <w:pPrChange w:id="2242" w:author="имТ Д" w:date="2017-11-10T11:49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43" w:author="имТ Д" w:date="2017-11-10T11:38:00Z">
              <w:r>
                <w:t>Кондак Минеи2.</w:t>
              </w:r>
            </w:ins>
          </w:p>
          <w:p w14:paraId="4D931DA2" w14:textId="77777777" w:rsidR="000B633E" w:rsidRPr="000257DD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44" w:author="имТ Д" w:date="2017-11-10T11:38:00Z"/>
                <w:b/>
              </w:rPr>
              <w:pPrChange w:id="2245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46" w:author="имТ Д" w:date="2017-11-10T11:38:00Z">
              <w:r w:rsidRPr="000257DD">
                <w:rPr>
                  <w:b/>
                </w:rPr>
                <w:t>Слава:</w:t>
              </w:r>
            </w:ins>
          </w:p>
          <w:p w14:paraId="1FE49C6E" w14:textId="12A622CA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47" w:author="имТ Д" w:date="2017-11-10T11:38:00Z"/>
              </w:rPr>
              <w:pPrChange w:id="2248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49" w:author="имТ Д" w:date="2017-11-10T11:48:00Z">
              <w:r>
                <w:t>«</w:t>
              </w:r>
            </w:ins>
            <w:ins w:id="2250" w:author="имТ Д" w:date="2017-11-10T11:38:00Z">
              <w:r>
                <w:t>Со святыми упокой…</w:t>
              </w:r>
            </w:ins>
            <w:ins w:id="2251" w:author="имТ Д" w:date="2017-11-10T11:48:00Z">
              <w:r>
                <w:t>»</w:t>
              </w:r>
            </w:ins>
          </w:p>
          <w:p w14:paraId="2051F3DE" w14:textId="77777777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52" w:author="имТ Д" w:date="2017-11-10T11:38:00Z"/>
              </w:rPr>
              <w:pPrChange w:id="2253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54" w:author="имТ Д" w:date="2017-11-10T11:38:00Z">
              <w:r w:rsidRPr="000257DD">
                <w:rPr>
                  <w:b/>
                </w:rPr>
                <w:t>И ныне:</w:t>
              </w:r>
            </w:ins>
          </w:p>
          <w:p w14:paraId="03053F34" w14:textId="77777777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55" w:author="имТ Д" w:date="2017-11-10T11:38:00Z"/>
              </w:rPr>
              <w:pPrChange w:id="2256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57" w:author="имТ Д" w:date="2017-11-10T11:38:00Z">
              <w:r>
                <w:t>Кондак храма Христова.</w:t>
              </w:r>
            </w:ins>
          </w:p>
          <w:p w14:paraId="63100284" w14:textId="114F3095" w:rsidR="000B633E" w:rsidRPr="005D2833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58" w:author="имТ Д" w:date="2017-11-10T11:38:00Z"/>
                <w:rPrChange w:id="2259" w:author="имТ Д" w:date="2017-11-10T11:38:00Z">
                  <w:rPr>
                    <w:ins w:id="2260" w:author="имТ Д" w:date="2017-11-10T11:38:00Z"/>
                    <w:b/>
                  </w:rPr>
                </w:rPrChange>
              </w:rPr>
              <w:pPrChange w:id="2261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62" w:author="имТ Д" w:date="2017-11-10T11:50:00Z">
              <w:r>
                <w:t>Га</w:t>
              </w:r>
            </w:ins>
            <w:ins w:id="2263" w:author="имТ Д" w:date="2017-11-10T11:38:00Z">
              <w:r w:rsidRPr="005D2833">
                <w:rPr>
                  <w:rPrChange w:id="2264" w:author="имТ Д" w:date="2017-11-10T11:38:00Z">
                    <w:rPr>
                      <w:b/>
                    </w:rPr>
                  </w:rPrChange>
                </w:rPr>
                <w:t>б. Иначе.</w:t>
              </w:r>
            </w:ins>
          </w:p>
          <w:p w14:paraId="5378A20C" w14:textId="2D98EF6F" w:rsidR="000B633E" w:rsidRPr="005D2833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65" w:author="имТ Д" w:date="2017-11-10T11:36:00Z"/>
                <w:b/>
                <w:rPrChange w:id="2266" w:author="имТ Д" w:date="2017-11-10T11:36:00Z">
                  <w:rPr>
                    <w:ins w:id="2267" w:author="имТ Д" w:date="2017-11-10T11:36:00Z"/>
                  </w:rPr>
                </w:rPrChange>
              </w:rPr>
              <w:pPrChange w:id="2268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69" w:author="имТ Д" w:date="2017-11-10T11:36:00Z">
              <w:r w:rsidRPr="005D2833">
                <w:rPr>
                  <w:b/>
                  <w:rPrChange w:id="2270" w:author="имТ Д" w:date="2017-11-10T11:36:00Z">
                    <w:rPr/>
                  </w:rPrChange>
                </w:rPr>
                <w:t>Тропари:</w:t>
              </w:r>
            </w:ins>
          </w:p>
          <w:p w14:paraId="141AC232" w14:textId="1A268994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71" w:author="имТ Д" w:date="2017-11-10T11:34:00Z"/>
              </w:rPr>
              <w:pPrChange w:id="2272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73" w:author="имТ Д" w:date="2017-11-10T11:34:00Z">
              <w:r>
                <w:t>Тропарь храма Христова.</w:t>
              </w:r>
            </w:ins>
          </w:p>
          <w:p w14:paraId="4E41B5C2" w14:textId="4D72286C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74" w:author="имТ Д" w:date="2017-11-10T11:34:00Z"/>
              </w:rPr>
              <w:pPrChange w:id="2275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76" w:author="имТ Д" w:date="2017-11-10T11:34:00Z">
              <w:r>
                <w:t>Тропарь дневной (в четверг – два).</w:t>
              </w:r>
            </w:ins>
          </w:p>
          <w:p w14:paraId="2F8588C2" w14:textId="0283DCF6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77" w:author="имТ Д" w:date="2017-11-10T11:34:00Z"/>
              </w:rPr>
              <w:pPrChange w:id="2278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79" w:author="имТ Д" w:date="2017-11-10T11:34:00Z">
              <w:r>
                <w:t>Тропарь Минеи1.</w:t>
              </w:r>
            </w:ins>
          </w:p>
          <w:p w14:paraId="17C08D8E" w14:textId="0F507622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80" w:author="имТ Д" w:date="2017-11-10T11:35:00Z"/>
              </w:rPr>
              <w:pPrChange w:id="2281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82" w:author="имТ Д" w:date="2017-11-10T11:50:00Z">
              <w:r>
                <w:t>Габ</w:t>
              </w:r>
            </w:ins>
            <w:ins w:id="2283" w:author="имТ Д" w:date="2017-11-10T11:38:00Z">
              <w:r>
                <w:t>а</w:t>
              </w:r>
            </w:ins>
            <w:ins w:id="2284" w:author="имТ Д" w:date="2017-11-10T11:34:00Z">
              <w:r>
                <w:t xml:space="preserve">. </w:t>
              </w:r>
            </w:ins>
            <w:ins w:id="2285" w:author="имТ Д" w:date="2017-11-10T11:35:00Z">
              <w:r>
                <w:t>Если два святых.</w:t>
              </w:r>
            </w:ins>
          </w:p>
          <w:p w14:paraId="57A9778E" w14:textId="78A04906" w:rsidR="000B633E" w:rsidRDefault="000B633E">
            <w:pPr>
              <w:ind w:left="28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86" w:author="имТ Д" w:date="2017-11-10T11:35:00Z"/>
              </w:rPr>
              <w:pPrChange w:id="2287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88" w:author="имТ Д" w:date="2017-11-10T11:35:00Z">
              <w:r>
                <w:t>Тропарь Минеи2.</w:t>
              </w:r>
            </w:ins>
          </w:p>
          <w:p w14:paraId="381E6A42" w14:textId="6844F613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89" w:author="имТ Д" w:date="2017-11-10T11:35:00Z"/>
              </w:rPr>
              <w:pPrChange w:id="2290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91" w:author="имТ Д" w:date="2017-11-10T11:35:00Z">
              <w:r>
                <w:t>Кондак дневной (в четверг – два).</w:t>
              </w:r>
            </w:ins>
          </w:p>
          <w:p w14:paraId="3E0FDBB5" w14:textId="0EA00959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92" w:author="имТ Д" w:date="2017-11-10T11:35:00Z"/>
              </w:rPr>
              <w:pPrChange w:id="2293" w:author="имТ Д" w:date="2017-11-10T11:49:00Z">
                <w:pPr>
                  <w:ind w:left="708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94" w:author="имТ Д" w:date="2017-11-10T11:36:00Z">
              <w:r>
                <w:lastRenderedPageBreak/>
                <w:t>Кондак</w:t>
              </w:r>
            </w:ins>
            <w:ins w:id="2295" w:author="имТ Д" w:date="2017-11-10T11:35:00Z">
              <w:r>
                <w:t xml:space="preserve"> Минеи1.</w:t>
              </w:r>
            </w:ins>
          </w:p>
          <w:p w14:paraId="016C9077" w14:textId="34EF7A88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296" w:author="имТ Д" w:date="2017-11-10T11:35:00Z"/>
              </w:rPr>
              <w:pPrChange w:id="2297" w:author="имТ Д" w:date="2017-11-10T11:49:00Z">
                <w:pPr>
                  <w:ind w:left="708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298" w:author="имТ Д" w:date="2017-11-10T11:50:00Z">
              <w:r>
                <w:t>Габ</w:t>
              </w:r>
            </w:ins>
            <w:ins w:id="2299" w:author="имТ Д" w:date="2017-11-10T11:38:00Z">
              <w:r>
                <w:t>а</w:t>
              </w:r>
            </w:ins>
            <w:ins w:id="2300" w:author="имТ Д" w:date="2017-11-10T11:35:00Z">
              <w:r>
                <w:t>. Если два святых.</w:t>
              </w:r>
            </w:ins>
          </w:p>
          <w:p w14:paraId="3CEED350" w14:textId="00355C67" w:rsidR="000B633E" w:rsidRDefault="000B633E">
            <w:pPr>
              <w:ind w:left="28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01" w:author="имТ Д" w:date="2017-11-10T11:35:00Z"/>
              </w:rPr>
              <w:pPrChange w:id="2302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303" w:author="имТ Д" w:date="2017-11-10T11:36:00Z">
              <w:r>
                <w:t>Кондак</w:t>
              </w:r>
            </w:ins>
            <w:ins w:id="2304" w:author="имТ Д" w:date="2017-11-10T11:35:00Z">
              <w:r>
                <w:t xml:space="preserve"> Минеи2.</w:t>
              </w:r>
            </w:ins>
          </w:p>
          <w:p w14:paraId="38A13289" w14:textId="30181A0E" w:rsidR="000B633E" w:rsidRPr="005D2833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05" w:author="имТ Д" w:date="2017-11-10T11:36:00Z"/>
                <w:b/>
                <w:rPrChange w:id="2306" w:author="имТ Д" w:date="2017-11-10T11:36:00Z">
                  <w:rPr>
                    <w:ins w:id="2307" w:author="имТ Д" w:date="2017-11-10T11:36:00Z"/>
                  </w:rPr>
                </w:rPrChange>
              </w:rPr>
              <w:pPrChange w:id="2308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309" w:author="имТ Д" w:date="2017-11-10T11:36:00Z">
              <w:r w:rsidRPr="005D2833">
                <w:rPr>
                  <w:b/>
                  <w:rPrChange w:id="2310" w:author="имТ Д" w:date="2017-11-10T11:36:00Z">
                    <w:rPr/>
                  </w:rPrChange>
                </w:rPr>
                <w:t>Слава:</w:t>
              </w:r>
            </w:ins>
          </w:p>
          <w:p w14:paraId="27AC66F3" w14:textId="193343E1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11" w:author="имТ Д" w:date="2017-11-10T11:36:00Z"/>
              </w:rPr>
              <w:pPrChange w:id="2312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313" w:author="имТ Д" w:date="2017-11-10T11:48:00Z">
              <w:r>
                <w:t>«</w:t>
              </w:r>
            </w:ins>
            <w:ins w:id="2314" w:author="имТ Д" w:date="2017-11-10T11:36:00Z">
              <w:r>
                <w:t>Со святыми упокой…</w:t>
              </w:r>
            </w:ins>
            <w:ins w:id="2315" w:author="имТ Д" w:date="2017-11-10T11:48:00Z">
              <w:r>
                <w:t>»</w:t>
              </w:r>
            </w:ins>
          </w:p>
          <w:p w14:paraId="133E8989" w14:textId="1CF2CCC3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16" w:author="имТ Д" w:date="2017-11-10T11:36:00Z"/>
              </w:rPr>
              <w:pPrChange w:id="2317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318" w:author="имТ Д" w:date="2017-11-10T11:36:00Z">
              <w:r w:rsidRPr="005D2833">
                <w:rPr>
                  <w:b/>
                  <w:rPrChange w:id="2319" w:author="имТ Д" w:date="2017-11-10T11:37:00Z">
                    <w:rPr/>
                  </w:rPrChange>
                </w:rPr>
                <w:t>И ныне</w:t>
              </w:r>
              <w:r w:rsidRPr="005D2833">
                <w:rPr>
                  <w:b/>
                  <w:rPrChange w:id="2320" w:author="имТ Д" w:date="2017-11-10T11:36:00Z">
                    <w:rPr/>
                  </w:rPrChange>
                </w:rPr>
                <w:t>:</w:t>
              </w:r>
            </w:ins>
          </w:p>
          <w:p w14:paraId="29A61ECC" w14:textId="33095378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21" w:author="имТ Д" w:date="2017-11-10T11:34:00Z"/>
              </w:rPr>
              <w:pPrChange w:id="2322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323" w:author="имТ Д" w:date="2017-11-10T11:36:00Z">
              <w:r>
                <w:t>Кондак храма Христова.</w:t>
              </w:r>
            </w:ins>
          </w:p>
          <w:p w14:paraId="1A639F63" w14:textId="4CA8608D" w:rsidR="000B633E" w:rsidRDefault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24" w:author="имТ Д" w:date="2017-11-10T11:37:00Z"/>
              </w:rPr>
              <w:pPrChange w:id="2325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326" w:author="имТ Д" w:date="2017-11-10T11:50:00Z">
              <w:r>
                <w:t>Гб</w:t>
              </w:r>
            </w:ins>
            <w:ins w:id="2327" w:author="имТ Д" w:date="2017-11-10T11:34:00Z">
              <w:r>
                <w:t>. В храме Божией Матери</w:t>
              </w:r>
            </w:ins>
            <w:ins w:id="2328" w:author="имТ Д" w:date="2017-11-10T11:40:00Z">
              <w:r>
                <w:rPr>
                  <w:rStyle w:val="ab"/>
                </w:rPr>
                <w:footnoteReference w:id="45"/>
              </w:r>
            </w:ins>
            <w:ins w:id="2330" w:author="имТ Д" w:date="2017-11-10T11:57:00Z">
              <w:r>
                <w:t>.</w:t>
              </w:r>
            </w:ins>
          </w:p>
          <w:p w14:paraId="2529A55A" w14:textId="6DA0801B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31" w:author="имТ Д" w:date="2017-11-10T11:41:00Z"/>
              </w:rPr>
              <w:pPrChange w:id="2332" w:author="имТ Д" w:date="2017-11-10T11:49:00Z">
                <w:pPr>
                  <w:ind w:left="708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333" w:author="имТ Д" w:date="2017-11-10T11:50:00Z">
              <w:r>
                <w:t>Гб</w:t>
              </w:r>
            </w:ins>
            <w:ins w:id="2334" w:author="имТ Д" w:date="2017-11-10T11:41:00Z">
              <w:r w:rsidRPr="000257DD">
                <w:t>а. Если среда или пятница.</w:t>
              </w:r>
            </w:ins>
          </w:p>
          <w:p w14:paraId="49B92D62" w14:textId="77777777" w:rsidR="000B633E" w:rsidRPr="000257DD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35" w:author="имТ Д" w:date="2017-11-10T11:41:00Z"/>
                <w:b/>
              </w:rPr>
              <w:pPrChange w:id="2336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337" w:author="имТ Д" w:date="2017-11-10T11:41:00Z">
              <w:r w:rsidRPr="000257DD">
                <w:rPr>
                  <w:b/>
                </w:rPr>
                <w:t>Тропари:</w:t>
              </w:r>
            </w:ins>
          </w:p>
          <w:p w14:paraId="600EF193" w14:textId="3D769A63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38" w:author="имТ Д" w:date="2017-11-10T11:41:00Z"/>
              </w:rPr>
              <w:pPrChange w:id="2339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340" w:author="имТ Д" w:date="2017-11-10T11:41:00Z">
              <w:r>
                <w:t>Тропарь дневной.</w:t>
              </w:r>
            </w:ins>
          </w:p>
          <w:p w14:paraId="0A0DA0D5" w14:textId="2769E905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41" w:author="имТ Д" w:date="2017-11-10T11:41:00Z"/>
              </w:rPr>
              <w:pPrChange w:id="2342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343" w:author="имТ Д" w:date="2017-11-10T11:41:00Z">
              <w:r>
                <w:t>Тропарь храма Богородицы.</w:t>
              </w:r>
            </w:ins>
          </w:p>
          <w:p w14:paraId="38568099" w14:textId="77777777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44" w:author="имТ Д" w:date="2017-11-10T11:41:00Z"/>
              </w:rPr>
              <w:pPrChange w:id="2345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346" w:author="имТ Д" w:date="2017-11-10T11:41:00Z">
              <w:r>
                <w:t>Тропарь Минеи1.</w:t>
              </w:r>
            </w:ins>
          </w:p>
          <w:p w14:paraId="69905282" w14:textId="5D8385AE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47" w:author="имТ Д" w:date="2017-11-10T11:41:00Z"/>
              </w:rPr>
              <w:pPrChange w:id="2348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349" w:author="имТ Д" w:date="2017-11-10T11:50:00Z">
              <w:r>
                <w:t>Гб</w:t>
              </w:r>
            </w:ins>
            <w:ins w:id="2350" w:author="имТ Д" w:date="2017-11-10T11:41:00Z">
              <w:r>
                <w:t>аа. Если два святых.</w:t>
              </w:r>
            </w:ins>
          </w:p>
          <w:p w14:paraId="60BA38C4" w14:textId="6AE02865" w:rsidR="000B633E" w:rsidRDefault="000B633E">
            <w:pPr>
              <w:ind w:left="28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51" w:author="имТ Д" w:date="2017-11-10T11:42:00Z"/>
              </w:rPr>
              <w:pPrChange w:id="2352" w:author="имТ Д" w:date="2017-11-10T11:49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353" w:author="имТ Д" w:date="2017-11-10T11:41:00Z">
              <w:r>
                <w:t>Тропарь Минеи2.</w:t>
              </w:r>
            </w:ins>
          </w:p>
          <w:p w14:paraId="347A9CF5" w14:textId="7504BBE1" w:rsidR="000B633E" w:rsidRDefault="000B633E" w:rsidP="00C46BEC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54" w:author="имТ Д" w:date="2017-11-10T11:41:00Z"/>
              </w:rPr>
            </w:pPr>
            <w:ins w:id="2355" w:author="имТ Д" w:date="2017-11-10T11:42:00Z">
              <w:r>
                <w:t>Кондак дневной.</w:t>
              </w:r>
            </w:ins>
          </w:p>
          <w:p w14:paraId="6320947D" w14:textId="77777777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56" w:author="имТ Д" w:date="2017-11-10T11:41:00Z"/>
              </w:rPr>
              <w:pPrChange w:id="2357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358" w:author="имТ Д" w:date="2017-11-10T11:41:00Z">
              <w:r>
                <w:t>Кондак Минеи1.</w:t>
              </w:r>
            </w:ins>
          </w:p>
          <w:p w14:paraId="73ED5EB7" w14:textId="01ACB530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59" w:author="имТ Д" w:date="2017-11-10T11:41:00Z"/>
              </w:rPr>
              <w:pPrChange w:id="2360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361" w:author="имТ Д" w:date="2017-11-10T11:50:00Z">
              <w:r>
                <w:t>Гб</w:t>
              </w:r>
            </w:ins>
            <w:ins w:id="2362" w:author="имТ Д" w:date="2017-11-10T11:41:00Z">
              <w:r>
                <w:t>аа. Если два святых.</w:t>
              </w:r>
            </w:ins>
          </w:p>
          <w:p w14:paraId="7457947A" w14:textId="77777777" w:rsidR="000B633E" w:rsidRDefault="000B633E">
            <w:pPr>
              <w:ind w:left="28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63" w:author="имТ Д" w:date="2017-11-10T11:41:00Z"/>
              </w:rPr>
              <w:pPrChange w:id="2364" w:author="имТ Д" w:date="2017-11-10T11:49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365" w:author="имТ Д" w:date="2017-11-10T11:41:00Z">
              <w:r>
                <w:t>Кондак Минеи2.</w:t>
              </w:r>
            </w:ins>
          </w:p>
          <w:p w14:paraId="5EE81237" w14:textId="77777777" w:rsidR="000B633E" w:rsidRPr="000257DD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66" w:author="имТ Д" w:date="2017-11-10T11:41:00Z"/>
                <w:b/>
              </w:rPr>
              <w:pPrChange w:id="2367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368" w:author="имТ Д" w:date="2017-11-10T11:41:00Z">
              <w:r w:rsidRPr="000257DD">
                <w:rPr>
                  <w:b/>
                </w:rPr>
                <w:t>Слава:</w:t>
              </w:r>
            </w:ins>
          </w:p>
          <w:p w14:paraId="080FB89A" w14:textId="6529EA48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69" w:author="имТ Д" w:date="2017-11-10T11:41:00Z"/>
              </w:rPr>
              <w:pPrChange w:id="2370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371" w:author="имТ Д" w:date="2017-11-10T11:48:00Z">
              <w:r>
                <w:t>«</w:t>
              </w:r>
            </w:ins>
            <w:ins w:id="2372" w:author="имТ Д" w:date="2017-11-10T11:41:00Z">
              <w:r>
                <w:t>Со святыми упокой…</w:t>
              </w:r>
            </w:ins>
            <w:ins w:id="2373" w:author="имТ Д" w:date="2017-11-10T11:48:00Z">
              <w:r>
                <w:t>»</w:t>
              </w:r>
            </w:ins>
          </w:p>
          <w:p w14:paraId="5E299FA5" w14:textId="77777777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74" w:author="имТ Д" w:date="2017-11-10T11:41:00Z"/>
              </w:rPr>
              <w:pPrChange w:id="2375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376" w:author="имТ Д" w:date="2017-11-10T11:41:00Z">
              <w:r w:rsidRPr="000257DD">
                <w:rPr>
                  <w:b/>
                </w:rPr>
                <w:t>И ныне:</w:t>
              </w:r>
            </w:ins>
          </w:p>
          <w:p w14:paraId="7DDE6384" w14:textId="263C6857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77" w:author="имТ Д" w:date="2017-11-10T11:41:00Z"/>
              </w:rPr>
              <w:pPrChange w:id="2378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379" w:author="имТ Д" w:date="2017-11-10T11:41:00Z">
              <w:r>
                <w:t xml:space="preserve">Кондак храма </w:t>
              </w:r>
            </w:ins>
            <w:ins w:id="2380" w:author="имТ Д" w:date="2017-11-10T11:43:00Z">
              <w:r>
                <w:t>Богородицы</w:t>
              </w:r>
            </w:ins>
            <w:ins w:id="2381" w:author="имТ Д" w:date="2017-11-10T11:41:00Z">
              <w:r>
                <w:t>.</w:t>
              </w:r>
            </w:ins>
          </w:p>
          <w:p w14:paraId="579CB257" w14:textId="449EFB1C" w:rsidR="000B633E" w:rsidRPr="000257DD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82" w:author="имТ Д" w:date="2017-11-10T11:41:00Z"/>
              </w:rPr>
              <w:pPrChange w:id="2383" w:author="имТ Д" w:date="2017-11-10T11:49:00Z">
                <w:pPr>
                  <w:ind w:left="708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384" w:author="имТ Д" w:date="2017-11-10T11:50:00Z">
              <w:r>
                <w:t>Гб</w:t>
              </w:r>
            </w:ins>
            <w:ins w:id="2385" w:author="имТ Д" w:date="2017-11-10T11:41:00Z">
              <w:r w:rsidRPr="000257DD">
                <w:t>б. Иначе.</w:t>
              </w:r>
            </w:ins>
          </w:p>
          <w:p w14:paraId="3172A952" w14:textId="77777777" w:rsidR="000B633E" w:rsidRPr="000257DD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86" w:author="имТ Д" w:date="2017-11-10T11:41:00Z"/>
                <w:b/>
              </w:rPr>
              <w:pPrChange w:id="2387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388" w:author="имТ Д" w:date="2017-11-10T11:41:00Z">
              <w:r w:rsidRPr="000257DD">
                <w:rPr>
                  <w:b/>
                </w:rPr>
                <w:t>Тропари:</w:t>
              </w:r>
            </w:ins>
          </w:p>
          <w:p w14:paraId="16D66FFB" w14:textId="01827F0B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89" w:author="имТ Д" w:date="2017-11-10T11:41:00Z"/>
              </w:rPr>
              <w:pPrChange w:id="2390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391" w:author="имТ Д" w:date="2017-11-10T11:41:00Z">
              <w:r>
                <w:t xml:space="preserve">Тропарь </w:t>
              </w:r>
            </w:ins>
            <w:ins w:id="2392" w:author="имТ Д" w:date="2017-11-10T11:43:00Z">
              <w:r>
                <w:t>храма Богородицы</w:t>
              </w:r>
            </w:ins>
            <w:ins w:id="2393" w:author="имТ Д" w:date="2017-11-10T11:41:00Z">
              <w:r>
                <w:t>.</w:t>
              </w:r>
            </w:ins>
          </w:p>
          <w:p w14:paraId="3B92A4B5" w14:textId="77777777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94" w:author="имТ Д" w:date="2017-11-10T11:41:00Z"/>
              </w:rPr>
              <w:pPrChange w:id="2395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396" w:author="имТ Д" w:date="2017-11-10T11:41:00Z">
              <w:r>
                <w:t>Тропарь дневной (в четверг – два).</w:t>
              </w:r>
            </w:ins>
          </w:p>
          <w:p w14:paraId="03C59A43" w14:textId="77777777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397" w:author="имТ Д" w:date="2017-11-10T11:41:00Z"/>
              </w:rPr>
              <w:pPrChange w:id="2398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399" w:author="имТ Д" w:date="2017-11-10T11:41:00Z">
              <w:r>
                <w:t>Тропарь Минеи1.</w:t>
              </w:r>
            </w:ins>
          </w:p>
          <w:p w14:paraId="4EBB9C09" w14:textId="0A8B9C68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00" w:author="имТ Д" w:date="2017-11-10T11:41:00Z"/>
              </w:rPr>
              <w:pPrChange w:id="2401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402" w:author="имТ Д" w:date="2017-11-10T11:51:00Z">
              <w:r>
                <w:t>Гб</w:t>
              </w:r>
              <w:r w:rsidRPr="000257DD">
                <w:t>б</w:t>
              </w:r>
            </w:ins>
            <w:ins w:id="2403" w:author="имТ Д" w:date="2017-11-10T11:41:00Z">
              <w:r>
                <w:t>а. Если два святых.</w:t>
              </w:r>
            </w:ins>
          </w:p>
          <w:p w14:paraId="0E5DD8BE" w14:textId="77777777" w:rsidR="000B633E" w:rsidRDefault="000B633E">
            <w:pPr>
              <w:ind w:left="28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04" w:author="имТ Д" w:date="2017-11-10T11:41:00Z"/>
              </w:rPr>
              <w:pPrChange w:id="2405" w:author="имТ Д" w:date="2017-11-10T11:49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406" w:author="имТ Д" w:date="2017-11-10T11:41:00Z">
              <w:r>
                <w:t>Тропарь Минеи2.</w:t>
              </w:r>
            </w:ins>
          </w:p>
          <w:p w14:paraId="4150B1D6" w14:textId="77777777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07" w:author="имТ Д" w:date="2017-11-10T11:41:00Z"/>
              </w:rPr>
              <w:pPrChange w:id="2408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409" w:author="имТ Д" w:date="2017-11-10T11:41:00Z">
              <w:r>
                <w:t>Кондак дневной (в четверг – два).</w:t>
              </w:r>
            </w:ins>
          </w:p>
          <w:p w14:paraId="4FC33D27" w14:textId="77777777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10" w:author="имТ Д" w:date="2017-11-10T11:41:00Z"/>
              </w:rPr>
              <w:pPrChange w:id="2411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412" w:author="имТ Д" w:date="2017-11-10T11:41:00Z">
              <w:r>
                <w:t>Кондак Минеи1.</w:t>
              </w:r>
            </w:ins>
          </w:p>
          <w:p w14:paraId="100DD5EA" w14:textId="53BD8754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13" w:author="имТ Д" w:date="2017-11-10T11:41:00Z"/>
              </w:rPr>
              <w:pPrChange w:id="2414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415" w:author="имТ Д" w:date="2017-11-10T11:51:00Z">
              <w:r>
                <w:lastRenderedPageBreak/>
                <w:t>Гб</w:t>
              </w:r>
              <w:r w:rsidRPr="000257DD">
                <w:t>б</w:t>
              </w:r>
            </w:ins>
            <w:ins w:id="2416" w:author="имТ Д" w:date="2017-11-10T11:41:00Z">
              <w:r>
                <w:t>а. Если два святых.</w:t>
              </w:r>
            </w:ins>
          </w:p>
          <w:p w14:paraId="7DD43630" w14:textId="77777777" w:rsidR="000B633E" w:rsidRDefault="000B633E">
            <w:pPr>
              <w:ind w:left="28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17" w:author="имТ Д" w:date="2017-11-10T11:41:00Z"/>
              </w:rPr>
              <w:pPrChange w:id="2418" w:author="имТ Д" w:date="2017-11-10T11:49:00Z">
                <w:pPr>
                  <w:ind w:left="2124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419" w:author="имТ Д" w:date="2017-11-10T11:41:00Z">
              <w:r>
                <w:t>Кондак Минеи2.</w:t>
              </w:r>
            </w:ins>
          </w:p>
          <w:p w14:paraId="512FDAE1" w14:textId="77777777" w:rsidR="000B633E" w:rsidRPr="000257DD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20" w:author="имТ Д" w:date="2017-11-10T11:41:00Z"/>
                <w:b/>
              </w:rPr>
              <w:pPrChange w:id="2421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422" w:author="имТ Д" w:date="2017-11-10T11:41:00Z">
              <w:r w:rsidRPr="000257DD">
                <w:rPr>
                  <w:b/>
                </w:rPr>
                <w:t>Слава:</w:t>
              </w:r>
            </w:ins>
          </w:p>
          <w:p w14:paraId="33ECC4ED" w14:textId="37B1F36A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23" w:author="имТ Д" w:date="2017-11-10T11:41:00Z"/>
              </w:rPr>
              <w:pPrChange w:id="2424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425" w:author="имТ Д" w:date="2017-11-10T11:47:00Z">
              <w:r>
                <w:t>«</w:t>
              </w:r>
            </w:ins>
            <w:ins w:id="2426" w:author="имТ Д" w:date="2017-11-10T11:41:00Z">
              <w:r>
                <w:t>Со святыми упокой…</w:t>
              </w:r>
            </w:ins>
            <w:ins w:id="2427" w:author="имТ Д" w:date="2017-11-10T11:47:00Z">
              <w:r>
                <w:t>»</w:t>
              </w:r>
            </w:ins>
          </w:p>
          <w:p w14:paraId="1D4B941D" w14:textId="77777777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28" w:author="имТ Д" w:date="2017-11-10T11:41:00Z"/>
              </w:rPr>
              <w:pPrChange w:id="2429" w:author="имТ Д" w:date="2017-11-10T11:49:00Z">
                <w:pPr>
                  <w:ind w:left="1416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430" w:author="имТ Д" w:date="2017-11-10T11:41:00Z">
              <w:r w:rsidRPr="000257DD">
                <w:rPr>
                  <w:b/>
                </w:rPr>
                <w:t>И ныне:</w:t>
              </w:r>
            </w:ins>
          </w:p>
          <w:p w14:paraId="66B3830E" w14:textId="57578E5E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31" w:author="имТ Д" w:date="2017-11-10T11:34:00Z"/>
              </w:rPr>
              <w:pPrChange w:id="2432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433" w:author="имТ Д" w:date="2017-11-10T11:41:00Z">
              <w:r>
                <w:t xml:space="preserve">Кондак </w:t>
              </w:r>
            </w:ins>
            <w:ins w:id="2434" w:author="имТ Д" w:date="2017-11-10T11:43:00Z">
              <w:r>
                <w:t>храма Богородицы</w:t>
              </w:r>
            </w:ins>
            <w:ins w:id="2435" w:author="имТ Д" w:date="2017-11-10T11:41:00Z">
              <w:r>
                <w:t>.</w:t>
              </w:r>
            </w:ins>
          </w:p>
          <w:p w14:paraId="72409913" w14:textId="24DFF666" w:rsidR="000B633E" w:rsidRDefault="000B633E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36" w:author="имТ Д" w:date="2017-11-10T11:46:00Z"/>
              </w:rPr>
              <w:pPrChange w:id="2437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438" w:author="имТ Д" w:date="2017-11-10T11:51:00Z">
              <w:r>
                <w:t>Гв</w:t>
              </w:r>
            </w:ins>
            <w:ins w:id="2439" w:author="имТ Д" w:date="2017-11-10T11:34:00Z">
              <w:r>
                <w:t>. В храме святого</w:t>
              </w:r>
            </w:ins>
            <w:ins w:id="2440" w:author="имТ Д" w:date="2017-11-10T11:56:00Z">
              <w:r>
                <w:rPr>
                  <w:rStyle w:val="ab"/>
                </w:rPr>
                <w:footnoteReference w:id="46"/>
              </w:r>
              <w:r>
                <w:t>.</w:t>
              </w:r>
            </w:ins>
          </w:p>
          <w:p w14:paraId="333D589A" w14:textId="77777777" w:rsidR="000B633E" w:rsidRPr="000257DD" w:rsidRDefault="000B633E" w:rsidP="00C46BEC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42" w:author="имТ Д" w:date="2017-11-10T11:46:00Z"/>
                <w:b/>
              </w:rPr>
            </w:pPr>
            <w:ins w:id="2443" w:author="имТ Д" w:date="2017-11-10T11:46:00Z">
              <w:r w:rsidRPr="000257DD">
                <w:rPr>
                  <w:b/>
                </w:rPr>
                <w:t>Тропари:</w:t>
              </w:r>
            </w:ins>
          </w:p>
          <w:p w14:paraId="778E3873" w14:textId="5A305130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44" w:author="имТ Д" w:date="2017-11-10T11:46:00Z"/>
              </w:rPr>
            </w:pPr>
            <w:ins w:id="2445" w:author="имТ Д" w:date="2017-11-10T11:46:00Z">
              <w:r>
                <w:t>Тропарь дневной (в четверг – два).</w:t>
              </w:r>
            </w:ins>
          </w:p>
          <w:p w14:paraId="58D489E6" w14:textId="62E934BF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46" w:author="имТ Д" w:date="2017-11-10T11:46:00Z"/>
              </w:rPr>
              <w:pPrChange w:id="2447" w:author="имТ Д" w:date="2017-11-10T11:49:00Z">
                <w:pPr>
                  <w:ind w:left="708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448" w:author="имТ Д" w:date="2017-11-10T11:46:00Z">
              <w:r>
                <w:t>Тропарь храма.</w:t>
              </w:r>
            </w:ins>
          </w:p>
          <w:p w14:paraId="26188FEF" w14:textId="77777777" w:rsidR="000B633E" w:rsidRDefault="000B633E" w:rsidP="00C46BEC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49" w:author="имТ Д" w:date="2017-11-10T11:46:00Z"/>
              </w:rPr>
            </w:pPr>
            <w:ins w:id="2450" w:author="имТ Д" w:date="2017-11-10T11:46:00Z">
              <w:r>
                <w:t>Тропарь Минеи1.</w:t>
              </w:r>
            </w:ins>
          </w:p>
          <w:p w14:paraId="17569CEB" w14:textId="03F0F6CB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51" w:author="имТ Д" w:date="2017-11-10T11:46:00Z"/>
              </w:rPr>
            </w:pPr>
            <w:ins w:id="2452" w:author="имТ Д" w:date="2017-11-10T11:51:00Z">
              <w:r>
                <w:t>Гв</w:t>
              </w:r>
            </w:ins>
            <w:ins w:id="2453" w:author="имТ Д" w:date="2017-11-10T11:46:00Z">
              <w:r>
                <w:t>а. Если два святых.</w:t>
              </w:r>
            </w:ins>
          </w:p>
          <w:p w14:paraId="70CE95B8" w14:textId="77777777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54" w:author="имТ Д" w:date="2017-11-10T11:46:00Z"/>
              </w:rPr>
            </w:pPr>
            <w:ins w:id="2455" w:author="имТ Д" w:date="2017-11-10T11:46:00Z">
              <w:r>
                <w:t>Тропарь Минеи2.</w:t>
              </w:r>
            </w:ins>
          </w:p>
          <w:p w14:paraId="4052B672" w14:textId="43D931E1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56" w:author="имТ Д" w:date="2017-11-10T11:47:00Z"/>
              </w:rPr>
            </w:pPr>
            <w:ins w:id="2457" w:author="имТ Д" w:date="2017-11-10T11:46:00Z">
              <w:r>
                <w:t>Кондак дневной (в четверг – два).</w:t>
              </w:r>
            </w:ins>
          </w:p>
          <w:p w14:paraId="7E5B4B8B" w14:textId="0AF402DA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58" w:author="имТ Д" w:date="2017-11-10T11:46:00Z"/>
              </w:rPr>
            </w:pPr>
            <w:ins w:id="2459" w:author="имТ Д" w:date="2017-11-10T11:47:00Z">
              <w:r>
                <w:t>Кондак храма.</w:t>
              </w:r>
            </w:ins>
          </w:p>
          <w:p w14:paraId="402DFDF8" w14:textId="77777777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60" w:author="имТ Д" w:date="2017-11-10T11:46:00Z"/>
              </w:rPr>
            </w:pPr>
            <w:ins w:id="2461" w:author="имТ Д" w:date="2017-11-10T11:46:00Z">
              <w:r>
                <w:t>Кондак Минеи1.</w:t>
              </w:r>
            </w:ins>
          </w:p>
          <w:p w14:paraId="3F74E2AB" w14:textId="023D9069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62" w:author="имТ Д" w:date="2017-11-10T11:46:00Z"/>
              </w:rPr>
            </w:pPr>
            <w:ins w:id="2463" w:author="имТ Д" w:date="2017-11-10T11:51:00Z">
              <w:r>
                <w:t>Гв</w:t>
              </w:r>
            </w:ins>
            <w:ins w:id="2464" w:author="имТ Д" w:date="2017-11-10T11:46:00Z">
              <w:r>
                <w:t>а. Если два святых.</w:t>
              </w:r>
            </w:ins>
          </w:p>
          <w:p w14:paraId="02289038" w14:textId="77777777" w:rsidR="000B633E" w:rsidRDefault="000B633E">
            <w:pPr>
              <w:ind w:left="21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65" w:author="имТ Д" w:date="2017-11-10T11:46:00Z"/>
              </w:rPr>
            </w:pPr>
            <w:ins w:id="2466" w:author="имТ Д" w:date="2017-11-10T11:46:00Z">
              <w:r>
                <w:t>Кондак Минеи2.</w:t>
              </w:r>
            </w:ins>
          </w:p>
          <w:p w14:paraId="69315C81" w14:textId="77777777" w:rsidR="000B633E" w:rsidRPr="000257DD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67" w:author="имТ Д" w:date="2017-11-10T11:46:00Z"/>
                <w:b/>
              </w:rPr>
            </w:pPr>
            <w:ins w:id="2468" w:author="имТ Д" w:date="2017-11-10T11:46:00Z">
              <w:r w:rsidRPr="000257DD">
                <w:rPr>
                  <w:b/>
                </w:rPr>
                <w:t>Слава:</w:t>
              </w:r>
            </w:ins>
          </w:p>
          <w:p w14:paraId="25B6A87E" w14:textId="3027990F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69" w:author="имТ Д" w:date="2017-11-10T11:46:00Z"/>
              </w:rPr>
            </w:pPr>
            <w:ins w:id="2470" w:author="имТ Д" w:date="2017-11-10T11:47:00Z">
              <w:r>
                <w:t>«</w:t>
              </w:r>
            </w:ins>
            <w:ins w:id="2471" w:author="имТ Д" w:date="2017-11-10T11:46:00Z">
              <w:r>
                <w:t>Со святыми упокой…</w:t>
              </w:r>
            </w:ins>
            <w:ins w:id="2472" w:author="имТ Д" w:date="2017-11-10T11:47:00Z">
              <w:r>
                <w:t>»</w:t>
              </w:r>
            </w:ins>
          </w:p>
          <w:p w14:paraId="6B6ABC44" w14:textId="77777777" w:rsidR="000B633E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73" w:author="имТ Д" w:date="2017-11-10T11:46:00Z"/>
              </w:rPr>
            </w:pPr>
            <w:ins w:id="2474" w:author="имТ Д" w:date="2017-11-10T11:46:00Z">
              <w:r w:rsidRPr="000257DD">
                <w:rPr>
                  <w:b/>
                </w:rPr>
                <w:t>И ныне:</w:t>
              </w:r>
            </w:ins>
          </w:p>
          <w:p w14:paraId="5C43C2C3" w14:textId="52FB110D" w:rsidR="000B633E" w:rsidRPr="000257DD" w:rsidRDefault="000B633E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75" w:author="имТ Д" w:date="2017-11-10T11:22:00Z"/>
              </w:rPr>
              <w:pPrChange w:id="2476" w:author="имТ Д" w:date="2017-11-10T11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477" w:author="имТ Д" w:date="2017-11-10T11:47:00Z">
              <w:r>
                <w:t>«Предстательство христиан…»</w:t>
              </w:r>
            </w:ins>
          </w:p>
        </w:tc>
        <w:tc>
          <w:tcPr>
            <w:tcW w:w="1816" w:type="dxa"/>
          </w:tcPr>
          <w:p w14:paraId="2E93AA80" w14:textId="77777777" w:rsidR="000B633E" w:rsidRDefault="000B633E" w:rsidP="000B6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78" w:author="имТ Д" w:date="2017-11-10T11:22:00Z"/>
              </w:rPr>
            </w:pPr>
          </w:p>
        </w:tc>
        <w:tc>
          <w:tcPr>
            <w:tcW w:w="2236" w:type="dxa"/>
          </w:tcPr>
          <w:p w14:paraId="7200CD69" w14:textId="77777777" w:rsidR="000B633E" w:rsidRPr="000257DD" w:rsidRDefault="000B633E" w:rsidP="000B6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79" w:author="имТ Д" w:date="2017-11-10T11:22:00Z"/>
                <w:highlight w:val="yellow"/>
              </w:rPr>
            </w:pPr>
            <w:ins w:id="2480" w:author="имТ Д" w:date="2017-11-10T11:22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23D517FA" w14:textId="77777777" w:rsidR="000B633E" w:rsidRPr="000257DD" w:rsidRDefault="000B633E" w:rsidP="000B6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81" w:author="имТ Д" w:date="2017-11-10T11:22:00Z"/>
                <w:highlight w:val="yellow"/>
              </w:rPr>
            </w:pPr>
            <w:ins w:id="2482" w:author="имТ Д" w:date="2017-11-10T11:22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</w:tbl>
    <w:p w14:paraId="2B61B414" w14:textId="045FB4CF" w:rsidR="00987945" w:rsidRDefault="00987945">
      <w:pPr>
        <w:pStyle w:val="2"/>
        <w:numPr>
          <w:ilvl w:val="1"/>
          <w:numId w:val="15"/>
        </w:numPr>
        <w:rPr>
          <w:ins w:id="2483" w:author="имТ Д" w:date="2017-11-10T11:25:00Z"/>
        </w:rPr>
        <w:pPrChange w:id="2484" w:author="имТ Д" w:date="2017-11-22T23:28:00Z">
          <w:pPr>
            <w:pStyle w:val="2"/>
            <w:numPr>
              <w:ilvl w:val="1"/>
              <w:numId w:val="17"/>
            </w:numPr>
            <w:ind w:left="792" w:hanging="432"/>
          </w:pPr>
        </w:pPrChange>
      </w:pPr>
      <w:bookmarkStart w:id="2485" w:name="_Toc514273740"/>
      <w:ins w:id="2486" w:author="имТ Д" w:date="2017-11-10T11:25:00Z">
        <w:r>
          <w:lastRenderedPageBreak/>
          <w:t>Литургийные чтения</w:t>
        </w:r>
        <w:r>
          <w:rPr>
            <w:rStyle w:val="ab"/>
          </w:rPr>
          <w:footnoteReference w:id="47"/>
        </w:r>
        <w:bookmarkEnd w:id="2485"/>
      </w:ins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605"/>
        <w:gridCol w:w="2223"/>
        <w:gridCol w:w="7716"/>
        <w:gridCol w:w="1816"/>
        <w:gridCol w:w="2236"/>
      </w:tblGrid>
      <w:tr w:rsidR="00987945" w14:paraId="325B09E3" w14:textId="77777777" w:rsidTr="005D28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2489" w:author="имТ Д" w:date="2017-11-10T11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</w:tcPr>
          <w:p w14:paraId="5E462C2B" w14:textId="77777777" w:rsidR="00987945" w:rsidRDefault="00987945" w:rsidP="005D2833">
            <w:pPr>
              <w:rPr>
                <w:ins w:id="2490" w:author="имТ Д" w:date="2017-11-10T11:25:00Z"/>
              </w:rPr>
            </w:pPr>
            <w:ins w:id="2491" w:author="имТ Д" w:date="2017-11-10T11:25:00Z">
              <w:r>
                <w:t>№ п/п</w:t>
              </w:r>
            </w:ins>
          </w:p>
        </w:tc>
        <w:tc>
          <w:tcPr>
            <w:tcW w:w="2223" w:type="dxa"/>
          </w:tcPr>
          <w:p w14:paraId="451963B5" w14:textId="77777777" w:rsidR="00987945" w:rsidRDefault="00987945" w:rsidP="005D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492" w:author="имТ Д" w:date="2017-11-10T11:25:00Z"/>
              </w:rPr>
            </w:pPr>
            <w:ins w:id="2493" w:author="имТ Д" w:date="2017-11-10T11:25:00Z">
              <w:r>
                <w:t>Условие</w:t>
              </w:r>
            </w:ins>
          </w:p>
        </w:tc>
        <w:tc>
          <w:tcPr>
            <w:tcW w:w="7716" w:type="dxa"/>
          </w:tcPr>
          <w:p w14:paraId="7A12FAC8" w14:textId="77777777" w:rsidR="00987945" w:rsidRDefault="00987945" w:rsidP="005D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494" w:author="имТ Д" w:date="2017-11-10T11:25:00Z"/>
              </w:rPr>
            </w:pPr>
            <w:ins w:id="2495" w:author="имТ Д" w:date="2017-11-10T11:25:00Z">
              <w:r>
                <w:t>Сценарий</w:t>
              </w:r>
            </w:ins>
          </w:p>
        </w:tc>
        <w:tc>
          <w:tcPr>
            <w:tcW w:w="1816" w:type="dxa"/>
          </w:tcPr>
          <w:p w14:paraId="452BB74D" w14:textId="77777777" w:rsidR="00987945" w:rsidRDefault="00987945" w:rsidP="005D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496" w:author="имТ Д" w:date="2017-11-10T11:25:00Z"/>
              </w:rPr>
            </w:pPr>
            <w:ins w:id="2497" w:author="имТ Д" w:date="2017-11-10T11:25:00Z">
              <w:r>
                <w:t>Пример для тестирования</w:t>
              </w:r>
            </w:ins>
          </w:p>
        </w:tc>
        <w:tc>
          <w:tcPr>
            <w:tcW w:w="2236" w:type="dxa"/>
          </w:tcPr>
          <w:p w14:paraId="3923ED80" w14:textId="77777777" w:rsidR="00987945" w:rsidRDefault="00987945" w:rsidP="005D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498" w:author="имТ Д" w:date="2017-11-10T11:25:00Z"/>
              </w:rPr>
            </w:pPr>
            <w:ins w:id="2499" w:author="имТ Д" w:date="2017-11-10T11:25:00Z">
              <w:r>
                <w:t>Статус</w:t>
              </w:r>
            </w:ins>
          </w:p>
        </w:tc>
      </w:tr>
      <w:tr w:rsidR="00987945" w14:paraId="020E79C7" w14:textId="77777777" w:rsidTr="005D2833">
        <w:trPr>
          <w:ins w:id="2500" w:author="имТ Д" w:date="2017-11-10T11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</w:tcPr>
          <w:p w14:paraId="57A94380" w14:textId="40EC697A" w:rsidR="00987945" w:rsidRDefault="003F313D" w:rsidP="005D2833">
            <w:pPr>
              <w:rPr>
                <w:ins w:id="2501" w:author="имТ Д" w:date="2017-11-10T11:25:00Z"/>
              </w:rPr>
            </w:pPr>
            <w:ins w:id="2502" w:author="имТ Д" w:date="2017-11-10T15:44:00Z">
              <w:r>
                <w:t>1</w:t>
              </w:r>
            </w:ins>
            <w:ins w:id="2503" w:author="имТ Д" w:date="2017-11-10T11:25:00Z">
              <w:r w:rsidR="00987945">
                <w:t>.</w:t>
              </w:r>
            </w:ins>
          </w:p>
        </w:tc>
        <w:tc>
          <w:tcPr>
            <w:tcW w:w="2223" w:type="dxa"/>
          </w:tcPr>
          <w:p w14:paraId="138F7958" w14:textId="77777777" w:rsidR="00987945" w:rsidRPr="009D59FF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04" w:author="имТ Д" w:date="2017-11-10T11:25:00Z"/>
                <w:b/>
              </w:rPr>
            </w:pPr>
            <w:ins w:id="2505" w:author="имТ Д" w:date="2017-11-10T11:25:00Z">
              <w:r>
                <w:rPr>
                  <w:b/>
                </w:rPr>
                <w:t>В субботу</w:t>
              </w:r>
            </w:ins>
          </w:p>
        </w:tc>
        <w:tc>
          <w:tcPr>
            <w:tcW w:w="7716" w:type="dxa"/>
          </w:tcPr>
          <w:p w14:paraId="46459060" w14:textId="35D3215B" w:rsidR="00987945" w:rsidRDefault="003F313D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06" w:author="имТ Д" w:date="2017-11-10T15:43:00Z"/>
              </w:rPr>
            </w:pPr>
            <w:ins w:id="2507" w:author="имТ Д" w:date="2017-11-10T15:42:00Z">
              <w:r>
                <w:t>А. Если есть чтение Минеи1</w:t>
              </w:r>
            </w:ins>
          </w:p>
          <w:p w14:paraId="7FB35E8C" w14:textId="228B6C15" w:rsidR="003F313D" w:rsidRDefault="003F313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08" w:author="имТ Д" w:date="2017-11-10T15:42:00Z"/>
              </w:rPr>
              <w:pPrChange w:id="2509" w:author="имТ Д" w:date="2017-11-10T15:44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510" w:author="имТ Д" w:date="2017-11-10T15:43:00Z">
              <w:r>
                <w:t>Чтение Минеи1</w:t>
              </w:r>
            </w:ins>
          </w:p>
          <w:p w14:paraId="03924CBB" w14:textId="77777777" w:rsidR="003F313D" w:rsidRDefault="003F313D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11" w:author="имТ Д" w:date="2017-11-10T15:43:00Z"/>
              </w:rPr>
            </w:pPr>
            <w:ins w:id="2512" w:author="имТ Д" w:date="2017-11-10T15:43:00Z">
              <w:r>
                <w:t>А</w:t>
              </w:r>
            </w:ins>
            <w:ins w:id="2513" w:author="имТ Д" w:date="2017-11-10T15:42:00Z">
              <w:r>
                <w:t xml:space="preserve">. Если </w:t>
              </w:r>
            </w:ins>
            <w:ins w:id="2514" w:author="имТ Д" w:date="2017-11-10T15:43:00Z">
              <w:r>
                <w:t>службы двум святым и есть чтение Минеи2</w:t>
              </w:r>
            </w:ins>
          </w:p>
          <w:p w14:paraId="7F4AA51F" w14:textId="77777777" w:rsidR="003F313D" w:rsidRDefault="003F313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15" w:author="имТ Д" w:date="2017-11-10T15:44:00Z"/>
              </w:rPr>
              <w:pPrChange w:id="2516" w:author="имТ Д" w:date="2017-11-10T15:44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517" w:author="имТ Д" w:date="2017-11-10T15:44:00Z">
              <w:r>
                <w:t>Чтение Минеи2</w:t>
              </w:r>
            </w:ins>
          </w:p>
          <w:p w14:paraId="59242B3E" w14:textId="6C031E1A" w:rsidR="003F313D" w:rsidRDefault="003F313D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18" w:author="имТ Д" w:date="2017-11-10T11:25:00Z"/>
              </w:rPr>
            </w:pPr>
            <w:ins w:id="2519" w:author="имТ Д" w:date="2017-11-10T15:44:00Z">
              <w:r>
                <w:t>Рядовое чтение</w:t>
              </w:r>
            </w:ins>
          </w:p>
        </w:tc>
        <w:tc>
          <w:tcPr>
            <w:tcW w:w="1816" w:type="dxa"/>
          </w:tcPr>
          <w:p w14:paraId="5B9BC6A9" w14:textId="77777777" w:rsidR="00987945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20" w:author="имТ Д" w:date="2017-11-10T11:25:00Z"/>
              </w:rPr>
            </w:pPr>
          </w:p>
        </w:tc>
        <w:tc>
          <w:tcPr>
            <w:tcW w:w="2236" w:type="dxa"/>
          </w:tcPr>
          <w:p w14:paraId="022129C6" w14:textId="77777777" w:rsidR="00987945" w:rsidRPr="000257DD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21" w:author="имТ Д" w:date="2017-11-10T11:25:00Z"/>
                <w:highlight w:val="yellow"/>
              </w:rPr>
            </w:pPr>
            <w:ins w:id="2522" w:author="имТ Д" w:date="2017-11-10T11:25:00Z">
              <w:r>
                <w:rPr>
                  <w:highlight w:val="yellow"/>
                </w:rPr>
                <w:t>Набр</w:t>
              </w:r>
              <w:r w:rsidRPr="000257DD">
                <w:rPr>
                  <w:highlight w:val="yellow"/>
                </w:rPr>
                <w:t xml:space="preserve">ано. </w:t>
              </w:r>
            </w:ins>
          </w:p>
          <w:p w14:paraId="4D4C4561" w14:textId="77777777" w:rsidR="00987945" w:rsidRPr="000257DD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23" w:author="имТ Д" w:date="2017-11-10T11:25:00Z"/>
                <w:highlight w:val="yellow"/>
              </w:rPr>
            </w:pPr>
            <w:ins w:id="2524" w:author="имТ Д" w:date="2017-11-10T11:25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987945" w14:paraId="2BCB130B" w14:textId="77777777" w:rsidTr="005D2833">
        <w:trPr>
          <w:ins w:id="2525" w:author="имТ Д" w:date="2017-11-10T11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</w:tcPr>
          <w:p w14:paraId="0062821E" w14:textId="77777777" w:rsidR="00987945" w:rsidRDefault="00987945" w:rsidP="005D2833">
            <w:pPr>
              <w:rPr>
                <w:ins w:id="2526" w:author="имТ Д" w:date="2017-11-10T11:25:00Z"/>
              </w:rPr>
            </w:pPr>
            <w:ins w:id="2527" w:author="имТ Д" w:date="2017-11-10T11:25:00Z">
              <w:r>
                <w:t>2.</w:t>
              </w:r>
            </w:ins>
          </w:p>
        </w:tc>
        <w:tc>
          <w:tcPr>
            <w:tcW w:w="2223" w:type="dxa"/>
          </w:tcPr>
          <w:p w14:paraId="5E265C91" w14:textId="77777777" w:rsidR="00987945" w:rsidRPr="009D59FF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28" w:author="имТ Д" w:date="2017-11-10T11:25:00Z"/>
                <w:b/>
              </w:rPr>
            </w:pPr>
            <w:ins w:id="2529" w:author="имТ Д" w:date="2017-11-10T11:25:00Z">
              <w:r>
                <w:rPr>
                  <w:b/>
                </w:rPr>
                <w:t>Иначе</w:t>
              </w:r>
            </w:ins>
          </w:p>
        </w:tc>
        <w:tc>
          <w:tcPr>
            <w:tcW w:w="7716" w:type="dxa"/>
          </w:tcPr>
          <w:p w14:paraId="1AADBAAC" w14:textId="15DF273D" w:rsidR="003F313D" w:rsidRDefault="003F313D" w:rsidP="003F3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30" w:author="имТ Д" w:date="2017-11-10T15:44:00Z"/>
              </w:rPr>
            </w:pPr>
            <w:ins w:id="2531" w:author="имТ Д" w:date="2017-11-10T15:44:00Z">
              <w:r>
                <w:t>Рядовое чтение</w:t>
              </w:r>
            </w:ins>
          </w:p>
          <w:p w14:paraId="25E67A0D" w14:textId="55E05871" w:rsidR="003F313D" w:rsidRDefault="003F313D" w:rsidP="003F3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32" w:author="имТ Д" w:date="2017-11-10T15:44:00Z"/>
              </w:rPr>
            </w:pPr>
            <w:ins w:id="2533" w:author="имТ Д" w:date="2017-11-10T15:44:00Z">
              <w:r>
                <w:lastRenderedPageBreak/>
                <w:t>А. Если есть чтение Минеи1</w:t>
              </w:r>
            </w:ins>
          </w:p>
          <w:p w14:paraId="15E506F6" w14:textId="77777777" w:rsidR="003F313D" w:rsidRDefault="003F313D" w:rsidP="003F313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34" w:author="имТ Д" w:date="2017-11-10T15:44:00Z"/>
              </w:rPr>
            </w:pPr>
            <w:ins w:id="2535" w:author="имТ Д" w:date="2017-11-10T15:44:00Z">
              <w:r>
                <w:t>Чтение Минеи1</w:t>
              </w:r>
            </w:ins>
          </w:p>
          <w:p w14:paraId="0E48D4BA" w14:textId="77777777" w:rsidR="003F313D" w:rsidRDefault="003F313D" w:rsidP="003F3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36" w:author="имТ Д" w:date="2017-11-10T15:44:00Z"/>
              </w:rPr>
            </w:pPr>
            <w:ins w:id="2537" w:author="имТ Д" w:date="2017-11-10T15:44:00Z">
              <w:r>
                <w:t>А. Если службы двум святым и есть чтение Минеи2</w:t>
              </w:r>
            </w:ins>
          </w:p>
          <w:p w14:paraId="1B159061" w14:textId="77777777" w:rsidR="003F313D" w:rsidRDefault="003F313D" w:rsidP="003F313D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38" w:author="имТ Д" w:date="2017-11-10T15:44:00Z"/>
              </w:rPr>
            </w:pPr>
            <w:ins w:id="2539" w:author="имТ Д" w:date="2017-11-10T15:44:00Z">
              <w:r>
                <w:t>Чтение Минеи2</w:t>
              </w:r>
            </w:ins>
          </w:p>
          <w:p w14:paraId="00BA02D6" w14:textId="264F93A8" w:rsidR="00987945" w:rsidRPr="000257DD" w:rsidRDefault="00987945" w:rsidP="003F3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40" w:author="имТ Д" w:date="2017-11-10T11:25:00Z"/>
              </w:rPr>
            </w:pPr>
          </w:p>
        </w:tc>
        <w:tc>
          <w:tcPr>
            <w:tcW w:w="1816" w:type="dxa"/>
          </w:tcPr>
          <w:p w14:paraId="7B0B7EFD" w14:textId="77777777" w:rsidR="00987945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41" w:author="имТ Д" w:date="2017-11-10T11:25:00Z"/>
              </w:rPr>
            </w:pPr>
          </w:p>
        </w:tc>
        <w:tc>
          <w:tcPr>
            <w:tcW w:w="2236" w:type="dxa"/>
          </w:tcPr>
          <w:p w14:paraId="0313B969" w14:textId="77777777" w:rsidR="00987945" w:rsidRPr="000257DD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42" w:author="имТ Д" w:date="2017-11-10T11:25:00Z"/>
                <w:highlight w:val="yellow"/>
              </w:rPr>
            </w:pPr>
            <w:ins w:id="2543" w:author="имТ Д" w:date="2017-11-10T11:25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26BC95C9" w14:textId="77777777" w:rsidR="00987945" w:rsidRPr="000257DD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44" w:author="имТ Д" w:date="2017-11-10T11:25:00Z"/>
                <w:highlight w:val="yellow"/>
              </w:rPr>
            </w:pPr>
            <w:ins w:id="2545" w:author="имТ Д" w:date="2017-11-10T11:25:00Z">
              <w:r w:rsidRPr="000257DD">
                <w:rPr>
                  <w:highlight w:val="yellow"/>
                </w:rPr>
                <w:lastRenderedPageBreak/>
                <w:t>Не протестировано.</w:t>
              </w:r>
            </w:ins>
          </w:p>
        </w:tc>
      </w:tr>
    </w:tbl>
    <w:p w14:paraId="504F90DE" w14:textId="6B1AB27F" w:rsidR="00987945" w:rsidRDefault="00987945">
      <w:pPr>
        <w:pStyle w:val="2"/>
        <w:numPr>
          <w:ilvl w:val="1"/>
          <w:numId w:val="15"/>
        </w:numPr>
        <w:rPr>
          <w:ins w:id="2546" w:author="имТ Д" w:date="2017-11-10T15:54:00Z"/>
        </w:rPr>
        <w:pPrChange w:id="2547" w:author="имТ Д" w:date="2017-11-22T23:28:00Z">
          <w:pPr>
            <w:pStyle w:val="2"/>
            <w:numPr>
              <w:ilvl w:val="1"/>
              <w:numId w:val="18"/>
            </w:numPr>
            <w:ind w:left="792" w:hanging="432"/>
          </w:pPr>
        </w:pPrChange>
      </w:pPr>
      <w:bookmarkStart w:id="2548" w:name="_Toc514273741"/>
      <w:ins w:id="2549" w:author="имТ Д" w:date="2017-11-10T11:25:00Z">
        <w:r>
          <w:lastRenderedPageBreak/>
          <w:t>Прикимны, аллилуарий, причастны</w:t>
        </w:r>
        <w:r>
          <w:rPr>
            <w:rStyle w:val="ab"/>
          </w:rPr>
          <w:footnoteReference w:id="48"/>
        </w:r>
      </w:ins>
      <w:bookmarkEnd w:id="2548"/>
    </w:p>
    <w:p w14:paraId="7A3E933E" w14:textId="22D14DC5" w:rsidR="00E15813" w:rsidRPr="00354789" w:rsidRDefault="00E15813">
      <w:pPr>
        <w:rPr>
          <w:ins w:id="2554" w:author="имТ Д" w:date="2017-11-10T11:25:00Z"/>
        </w:rPr>
        <w:pPrChange w:id="2555" w:author="имТ Д" w:date="2017-11-10T15:54:00Z">
          <w:pPr>
            <w:pStyle w:val="2"/>
            <w:numPr>
              <w:ilvl w:val="1"/>
              <w:numId w:val="18"/>
            </w:numPr>
            <w:ind w:left="792" w:hanging="432"/>
          </w:pPr>
        </w:pPrChange>
      </w:pPr>
      <w:ins w:id="2556" w:author="имТ Д" w:date="2017-11-10T15:54:00Z">
        <w:r w:rsidRPr="00E15813">
          <w:t>Все исключения будут указываться в правилах конкретных богослужебных дней. Здесь только общая канва</w:t>
        </w:r>
        <w:r>
          <w:t>.</w:t>
        </w:r>
      </w:ins>
    </w:p>
    <w:tbl>
      <w:tblPr>
        <w:tblStyle w:val="-13"/>
        <w:tblW w:w="14596" w:type="dxa"/>
        <w:tblLook w:val="04A0" w:firstRow="1" w:lastRow="0" w:firstColumn="1" w:lastColumn="0" w:noHBand="0" w:noVBand="1"/>
      </w:tblPr>
      <w:tblGrid>
        <w:gridCol w:w="605"/>
        <w:gridCol w:w="2223"/>
        <w:gridCol w:w="7716"/>
        <w:gridCol w:w="1816"/>
        <w:gridCol w:w="2236"/>
      </w:tblGrid>
      <w:tr w:rsidR="00987945" w14:paraId="6BA9C42C" w14:textId="77777777" w:rsidTr="005D28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2557" w:author="имТ Д" w:date="2017-11-10T11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</w:tcPr>
          <w:p w14:paraId="17757FA6" w14:textId="77777777" w:rsidR="00987945" w:rsidRDefault="00987945" w:rsidP="005D2833">
            <w:pPr>
              <w:rPr>
                <w:ins w:id="2558" w:author="имТ Д" w:date="2017-11-10T11:25:00Z"/>
              </w:rPr>
            </w:pPr>
            <w:ins w:id="2559" w:author="имТ Д" w:date="2017-11-10T11:25:00Z">
              <w:r>
                <w:t>№ п/п</w:t>
              </w:r>
            </w:ins>
          </w:p>
        </w:tc>
        <w:tc>
          <w:tcPr>
            <w:tcW w:w="2223" w:type="dxa"/>
          </w:tcPr>
          <w:p w14:paraId="11AEC578" w14:textId="77777777" w:rsidR="00987945" w:rsidRDefault="00987945" w:rsidP="005D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560" w:author="имТ Д" w:date="2017-11-10T11:25:00Z"/>
              </w:rPr>
            </w:pPr>
            <w:ins w:id="2561" w:author="имТ Д" w:date="2017-11-10T11:25:00Z">
              <w:r>
                <w:t>Условие</w:t>
              </w:r>
            </w:ins>
          </w:p>
        </w:tc>
        <w:tc>
          <w:tcPr>
            <w:tcW w:w="7716" w:type="dxa"/>
          </w:tcPr>
          <w:p w14:paraId="78DA4EFA" w14:textId="77777777" w:rsidR="00987945" w:rsidRDefault="00987945" w:rsidP="005D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562" w:author="имТ Д" w:date="2017-11-10T11:25:00Z"/>
              </w:rPr>
            </w:pPr>
            <w:ins w:id="2563" w:author="имТ Д" w:date="2017-11-10T11:25:00Z">
              <w:r>
                <w:t>Сценарий</w:t>
              </w:r>
            </w:ins>
          </w:p>
        </w:tc>
        <w:tc>
          <w:tcPr>
            <w:tcW w:w="1816" w:type="dxa"/>
          </w:tcPr>
          <w:p w14:paraId="6A14CA79" w14:textId="77777777" w:rsidR="00987945" w:rsidRDefault="00987945" w:rsidP="005D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564" w:author="имТ Д" w:date="2017-11-10T11:25:00Z"/>
              </w:rPr>
            </w:pPr>
            <w:ins w:id="2565" w:author="имТ Д" w:date="2017-11-10T11:25:00Z">
              <w:r>
                <w:t>Пример для тестирования</w:t>
              </w:r>
            </w:ins>
          </w:p>
        </w:tc>
        <w:tc>
          <w:tcPr>
            <w:tcW w:w="2236" w:type="dxa"/>
          </w:tcPr>
          <w:p w14:paraId="3AA87553" w14:textId="77777777" w:rsidR="00987945" w:rsidRDefault="00987945" w:rsidP="005D28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2566" w:author="имТ Д" w:date="2017-11-10T11:25:00Z"/>
              </w:rPr>
            </w:pPr>
            <w:ins w:id="2567" w:author="имТ Д" w:date="2017-11-10T11:25:00Z">
              <w:r>
                <w:t>Статус</w:t>
              </w:r>
            </w:ins>
          </w:p>
        </w:tc>
      </w:tr>
      <w:tr w:rsidR="00987945" w14:paraId="5C7DE8FE" w14:textId="77777777" w:rsidTr="005D2833">
        <w:trPr>
          <w:ins w:id="2568" w:author="имТ Д" w:date="2017-11-10T11:2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</w:tcPr>
          <w:p w14:paraId="6AD7AFB6" w14:textId="2B1F123A" w:rsidR="00987945" w:rsidRDefault="00987945">
            <w:pPr>
              <w:pStyle w:val="a5"/>
              <w:numPr>
                <w:ilvl w:val="0"/>
                <w:numId w:val="20"/>
              </w:numPr>
              <w:rPr>
                <w:ins w:id="2569" w:author="имТ Д" w:date="2017-11-10T11:25:00Z"/>
              </w:rPr>
              <w:pPrChange w:id="2570" w:author="имТ Д" w:date="2017-11-10T15:49:00Z">
                <w:pPr/>
              </w:pPrChange>
            </w:pPr>
          </w:p>
        </w:tc>
        <w:tc>
          <w:tcPr>
            <w:tcW w:w="2223" w:type="dxa"/>
          </w:tcPr>
          <w:p w14:paraId="6F7CD053" w14:textId="77777777" w:rsidR="00987945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71" w:author="имТ Д" w:date="2017-11-10T11:25:00Z"/>
              </w:rPr>
            </w:pPr>
            <w:ins w:id="2572" w:author="имТ Д" w:date="2017-11-10T11:25:00Z">
              <w:r w:rsidRPr="009D59FF">
                <w:rPr>
                  <w:b/>
                </w:rPr>
                <w:t xml:space="preserve">В </w:t>
              </w:r>
              <w:r>
                <w:rPr>
                  <w:b/>
                </w:rPr>
                <w:t>пред/попразднество</w:t>
              </w:r>
            </w:ins>
          </w:p>
        </w:tc>
        <w:tc>
          <w:tcPr>
            <w:tcW w:w="7716" w:type="dxa"/>
          </w:tcPr>
          <w:p w14:paraId="2FF85179" w14:textId="77777777" w:rsidR="00987945" w:rsidRDefault="00C46BEC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73" w:author="имТ Д" w:date="2017-11-10T15:47:00Z"/>
              </w:rPr>
            </w:pPr>
            <w:ins w:id="2574" w:author="имТ Д" w:date="2017-11-10T15:47:00Z">
              <w:r>
                <w:t>Прокимен, аллилуиа, причастен – праздника.</w:t>
              </w:r>
            </w:ins>
          </w:p>
          <w:p w14:paraId="1FE4F1BD" w14:textId="77777777" w:rsidR="00C46BEC" w:rsidRDefault="00C46BEC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75" w:author="имТ Д" w:date="2017-11-10T15:48:00Z"/>
              </w:rPr>
            </w:pPr>
            <w:ins w:id="2576" w:author="имТ Д" w:date="2017-11-10T15:48:00Z">
              <w:r>
                <w:t xml:space="preserve">А. </w:t>
              </w:r>
            </w:ins>
            <w:ins w:id="2577" w:author="имТ Д" w:date="2017-11-10T15:47:00Z">
              <w:r>
                <w:t xml:space="preserve">Если есть чтение Минеи1 </w:t>
              </w:r>
            </w:ins>
          </w:p>
          <w:p w14:paraId="06FB19FB" w14:textId="20DF9FD7" w:rsidR="00C46BEC" w:rsidRDefault="00C46BEC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78" w:author="имТ Д" w:date="2017-11-10T15:48:00Z"/>
              </w:rPr>
              <w:pPrChange w:id="2579" w:author="имТ Д" w:date="2017-11-10T15:48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580" w:author="имТ Д" w:date="2017-11-10T15:48:00Z">
              <w:r>
                <w:t>Прокимен, аллилуиа, причастен – Минеи1.</w:t>
              </w:r>
            </w:ins>
          </w:p>
          <w:p w14:paraId="6FA5A28D" w14:textId="77777777" w:rsidR="00C46BEC" w:rsidRDefault="00C46BEC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81" w:author="имТ Д" w:date="2017-11-10T15:48:00Z"/>
              </w:rPr>
            </w:pPr>
            <w:ins w:id="2582" w:author="имТ Д" w:date="2017-11-10T15:48:00Z">
              <w:r>
                <w:t>Б. Иначе – если служба двум святым и есть чтение Минеи2</w:t>
              </w:r>
            </w:ins>
          </w:p>
          <w:p w14:paraId="187BF553" w14:textId="2AB54550" w:rsidR="00C46BEC" w:rsidRPr="00FA42B9" w:rsidRDefault="00C46BEC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83" w:author="имТ Д" w:date="2017-11-10T11:25:00Z"/>
              </w:rPr>
              <w:pPrChange w:id="2584" w:author="имТ Д" w:date="2017-11-10T15:49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585" w:author="имТ Д" w:date="2017-11-10T15:48:00Z">
              <w:r>
                <w:t>Прокимен, аллилуиа, причастен – Минеи2.</w:t>
              </w:r>
            </w:ins>
          </w:p>
        </w:tc>
        <w:tc>
          <w:tcPr>
            <w:tcW w:w="1816" w:type="dxa"/>
          </w:tcPr>
          <w:p w14:paraId="667F3BA1" w14:textId="77777777" w:rsidR="00987945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86" w:author="имТ Д" w:date="2017-11-10T11:25:00Z"/>
              </w:rPr>
            </w:pPr>
          </w:p>
        </w:tc>
        <w:tc>
          <w:tcPr>
            <w:tcW w:w="2236" w:type="dxa"/>
          </w:tcPr>
          <w:p w14:paraId="3A1F7E75" w14:textId="77777777" w:rsidR="00987945" w:rsidRPr="000257DD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87" w:author="имТ Д" w:date="2017-11-10T11:25:00Z"/>
                <w:highlight w:val="yellow"/>
              </w:rPr>
            </w:pPr>
            <w:ins w:id="2588" w:author="имТ Д" w:date="2017-11-10T11:25:00Z">
              <w:r w:rsidRPr="000257DD">
                <w:rPr>
                  <w:highlight w:val="yellow"/>
                </w:rPr>
                <w:t xml:space="preserve">Набрано. </w:t>
              </w:r>
            </w:ins>
          </w:p>
          <w:p w14:paraId="654328B7" w14:textId="77777777" w:rsidR="00987945" w:rsidRPr="000257DD" w:rsidRDefault="00987945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89" w:author="имТ Д" w:date="2017-11-10T11:25:00Z"/>
                <w:highlight w:val="yellow"/>
              </w:rPr>
            </w:pPr>
            <w:ins w:id="2590" w:author="имТ Д" w:date="2017-11-10T11:25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C46BEC" w14:paraId="45C1CCC8" w14:textId="77777777" w:rsidTr="00D17455">
        <w:trPr>
          <w:ins w:id="2591" w:author="имТ Д" w:date="2017-11-10T15:5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</w:tcPr>
          <w:p w14:paraId="1D9D023D" w14:textId="77777777" w:rsidR="00C46BEC" w:rsidRDefault="00C46BEC" w:rsidP="00D17455">
            <w:pPr>
              <w:pStyle w:val="a5"/>
              <w:numPr>
                <w:ilvl w:val="0"/>
                <w:numId w:val="20"/>
              </w:numPr>
              <w:rPr>
                <w:ins w:id="2592" w:author="имТ Д" w:date="2017-11-10T15:52:00Z"/>
              </w:rPr>
            </w:pPr>
          </w:p>
        </w:tc>
        <w:tc>
          <w:tcPr>
            <w:tcW w:w="2223" w:type="dxa"/>
          </w:tcPr>
          <w:p w14:paraId="2B6B9D54" w14:textId="77777777" w:rsidR="00C46BEC" w:rsidRPr="009D59FF" w:rsidRDefault="00C46BEC" w:rsidP="00D1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93" w:author="имТ Д" w:date="2017-11-10T15:52:00Z"/>
                <w:b/>
              </w:rPr>
            </w:pPr>
            <w:ins w:id="2594" w:author="имТ Д" w:date="2017-11-10T15:52:00Z">
              <w:r>
                <w:rPr>
                  <w:b/>
                </w:rPr>
                <w:t>В субботу</w:t>
              </w:r>
            </w:ins>
          </w:p>
        </w:tc>
        <w:tc>
          <w:tcPr>
            <w:tcW w:w="7716" w:type="dxa"/>
          </w:tcPr>
          <w:p w14:paraId="5A7F57B6" w14:textId="77777777" w:rsidR="00C46BEC" w:rsidRDefault="00C46BEC" w:rsidP="00D1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95" w:author="имТ Д" w:date="2017-11-10T15:52:00Z"/>
              </w:rPr>
            </w:pPr>
            <w:ins w:id="2596" w:author="имТ Д" w:date="2017-11-10T15:52:00Z">
              <w:r>
                <w:t xml:space="preserve">А. Если есть чтение Минеи1 </w:t>
              </w:r>
            </w:ins>
          </w:p>
          <w:p w14:paraId="6254C3CC" w14:textId="55165667" w:rsidR="00C46BEC" w:rsidRDefault="00C46BEC" w:rsidP="00D17455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97" w:author="имТ Д" w:date="2017-11-10T15:52:00Z"/>
              </w:rPr>
            </w:pPr>
            <w:ins w:id="2598" w:author="имТ Д" w:date="2017-11-10T15:52:00Z">
              <w:r>
                <w:t>Прокимен, аллилуиа, причастен – Минеи1.</w:t>
              </w:r>
            </w:ins>
          </w:p>
          <w:p w14:paraId="1E65B333" w14:textId="77777777" w:rsidR="00C46BEC" w:rsidRDefault="00C46BEC" w:rsidP="00C46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99" w:author="имТ Д" w:date="2017-11-10T15:52:00Z"/>
              </w:rPr>
            </w:pPr>
            <w:ins w:id="2600" w:author="имТ Д" w:date="2017-11-10T15:52:00Z">
              <w:r>
                <w:t>Б. Иначе – если служба двум святым и есть чтение Минеи2</w:t>
              </w:r>
            </w:ins>
          </w:p>
          <w:p w14:paraId="54FD8F0C" w14:textId="3E987E53" w:rsidR="00C46BEC" w:rsidRDefault="00C46BEC" w:rsidP="00C46BEC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01" w:author="имТ Д" w:date="2017-11-10T15:52:00Z"/>
              </w:rPr>
            </w:pPr>
            <w:ins w:id="2602" w:author="имТ Д" w:date="2017-11-10T15:52:00Z">
              <w:r>
                <w:t>Прокимен, аллилуиа, причастен – Минеи2.</w:t>
              </w:r>
            </w:ins>
          </w:p>
          <w:p w14:paraId="68E84B6A" w14:textId="77777777" w:rsidR="00C46BEC" w:rsidRDefault="00C46BEC" w:rsidP="00D1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03" w:author="имТ Д" w:date="2017-11-10T15:52:00Z"/>
              </w:rPr>
            </w:pPr>
            <w:ins w:id="2604" w:author="имТ Д" w:date="2017-11-10T15:52:00Z">
              <w:r>
                <w:t>Прокимен, аллилуиа, причастен – дневной.</w:t>
              </w:r>
            </w:ins>
          </w:p>
        </w:tc>
        <w:tc>
          <w:tcPr>
            <w:tcW w:w="1816" w:type="dxa"/>
          </w:tcPr>
          <w:p w14:paraId="32A20756" w14:textId="77777777" w:rsidR="00C46BEC" w:rsidRDefault="00C46BEC" w:rsidP="00D1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05" w:author="имТ Д" w:date="2017-11-10T15:52:00Z"/>
              </w:rPr>
            </w:pPr>
          </w:p>
        </w:tc>
        <w:tc>
          <w:tcPr>
            <w:tcW w:w="2236" w:type="dxa"/>
          </w:tcPr>
          <w:p w14:paraId="0D004251" w14:textId="77777777" w:rsidR="00C46BEC" w:rsidRPr="000257DD" w:rsidRDefault="00C46BEC" w:rsidP="00D1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06" w:author="имТ Д" w:date="2017-11-10T15:52:00Z"/>
                <w:highlight w:val="yellow"/>
              </w:rPr>
            </w:pPr>
            <w:ins w:id="2607" w:author="имТ Д" w:date="2017-11-10T15:52:00Z">
              <w:r>
                <w:rPr>
                  <w:highlight w:val="yellow"/>
                </w:rPr>
                <w:t>Набр</w:t>
              </w:r>
              <w:r w:rsidRPr="000257DD">
                <w:rPr>
                  <w:highlight w:val="yellow"/>
                </w:rPr>
                <w:t xml:space="preserve">ано. </w:t>
              </w:r>
            </w:ins>
          </w:p>
          <w:p w14:paraId="5DFCC942" w14:textId="77777777" w:rsidR="00C46BEC" w:rsidRPr="000257DD" w:rsidRDefault="00C46BEC" w:rsidP="00D17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08" w:author="имТ Д" w:date="2017-11-10T15:52:00Z"/>
                <w:highlight w:val="yellow"/>
              </w:rPr>
            </w:pPr>
            <w:ins w:id="2609" w:author="имТ Д" w:date="2017-11-10T15:52:00Z">
              <w:r w:rsidRPr="000257DD">
                <w:rPr>
                  <w:highlight w:val="yellow"/>
                </w:rPr>
                <w:t>Не протестировано.</w:t>
              </w:r>
            </w:ins>
          </w:p>
        </w:tc>
      </w:tr>
      <w:tr w:rsidR="00C46BEC" w14:paraId="68F5ADA5" w14:textId="77777777" w:rsidTr="005D2833">
        <w:trPr>
          <w:ins w:id="2610" w:author="имТ Д" w:date="2017-11-10T15:4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" w:type="dxa"/>
          </w:tcPr>
          <w:p w14:paraId="0C4C1CDA" w14:textId="77777777" w:rsidR="00C46BEC" w:rsidRDefault="00C46BEC">
            <w:pPr>
              <w:pStyle w:val="a5"/>
              <w:numPr>
                <w:ilvl w:val="0"/>
                <w:numId w:val="20"/>
              </w:numPr>
              <w:rPr>
                <w:ins w:id="2611" w:author="имТ Д" w:date="2017-11-10T15:49:00Z"/>
              </w:rPr>
              <w:pPrChange w:id="2612" w:author="имТ Д" w:date="2017-11-10T15:49:00Z">
                <w:pPr/>
              </w:pPrChange>
            </w:pPr>
          </w:p>
        </w:tc>
        <w:tc>
          <w:tcPr>
            <w:tcW w:w="2223" w:type="dxa"/>
          </w:tcPr>
          <w:p w14:paraId="5EFB9862" w14:textId="3D021F0E" w:rsidR="00C46BEC" w:rsidRPr="009D59FF" w:rsidRDefault="00C46BEC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13" w:author="имТ Д" w:date="2017-11-10T15:49:00Z"/>
                <w:b/>
              </w:rPr>
            </w:pPr>
            <w:ins w:id="2614" w:author="имТ Д" w:date="2017-11-10T15:49:00Z">
              <w:r>
                <w:rPr>
                  <w:b/>
                </w:rPr>
                <w:t>Двум святым</w:t>
              </w:r>
            </w:ins>
          </w:p>
        </w:tc>
        <w:tc>
          <w:tcPr>
            <w:tcW w:w="7716" w:type="dxa"/>
          </w:tcPr>
          <w:p w14:paraId="40E68D75" w14:textId="1E4987BE" w:rsidR="00C46BEC" w:rsidRDefault="00C46BEC" w:rsidP="00C46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15" w:author="имТ Д" w:date="2017-11-10T15:51:00Z"/>
              </w:rPr>
            </w:pPr>
            <w:ins w:id="2616" w:author="имТ Д" w:date="2017-11-10T15:51:00Z">
              <w:r>
                <w:t>Прокимен, аллилуиа, причастен – дневной.</w:t>
              </w:r>
            </w:ins>
          </w:p>
          <w:p w14:paraId="42D9F60F" w14:textId="77777777" w:rsidR="00C46BEC" w:rsidRDefault="00C46BEC" w:rsidP="00C46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17" w:author="имТ Д" w:date="2017-11-10T15:51:00Z"/>
              </w:rPr>
            </w:pPr>
            <w:ins w:id="2618" w:author="имТ Д" w:date="2017-11-10T15:51:00Z">
              <w:r>
                <w:t xml:space="preserve">А. Если есть чтение Минеи1 </w:t>
              </w:r>
            </w:ins>
          </w:p>
          <w:p w14:paraId="3EC1879F" w14:textId="77777777" w:rsidR="00C46BEC" w:rsidRDefault="00C46BEC" w:rsidP="00C46BEC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19" w:author="имТ Д" w:date="2017-11-10T15:51:00Z"/>
              </w:rPr>
            </w:pPr>
            <w:ins w:id="2620" w:author="имТ Д" w:date="2017-11-10T15:51:00Z">
              <w:r>
                <w:t>Прокимен, аллилуиа, причастен – Минеи1.</w:t>
              </w:r>
            </w:ins>
          </w:p>
          <w:p w14:paraId="217CC75D" w14:textId="4C43A373" w:rsidR="00C46BEC" w:rsidRDefault="00C46BEC" w:rsidP="00C46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21" w:author="имТ Д" w:date="2017-11-10T15:51:00Z"/>
              </w:rPr>
            </w:pPr>
            <w:ins w:id="2622" w:author="имТ Д" w:date="2017-11-10T15:51:00Z">
              <w:r>
                <w:t>Б. Иначе – если есть чтение Минеи2</w:t>
              </w:r>
            </w:ins>
          </w:p>
          <w:p w14:paraId="7511C27D" w14:textId="4AF90424" w:rsidR="00C46BEC" w:rsidRDefault="00C46BEC" w:rsidP="00C46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23" w:author="имТ Д" w:date="2017-11-10T15:49:00Z"/>
              </w:rPr>
            </w:pPr>
            <w:ins w:id="2624" w:author="имТ Д" w:date="2017-11-10T15:51:00Z">
              <w:r>
                <w:t>Прокимен, аллилуиа, причастен – Минеи2.</w:t>
              </w:r>
            </w:ins>
          </w:p>
        </w:tc>
        <w:tc>
          <w:tcPr>
            <w:tcW w:w="1816" w:type="dxa"/>
          </w:tcPr>
          <w:p w14:paraId="455F1BE9" w14:textId="77777777" w:rsidR="00C46BEC" w:rsidRDefault="00C46BEC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25" w:author="имТ Д" w:date="2017-11-10T15:49:00Z"/>
              </w:rPr>
            </w:pPr>
          </w:p>
        </w:tc>
        <w:tc>
          <w:tcPr>
            <w:tcW w:w="2236" w:type="dxa"/>
          </w:tcPr>
          <w:p w14:paraId="6CBEA610" w14:textId="77777777" w:rsidR="00C46BEC" w:rsidRPr="000257DD" w:rsidRDefault="00C46BEC" w:rsidP="005D2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26" w:author="имТ Д" w:date="2017-11-10T15:49:00Z"/>
                <w:highlight w:val="yellow"/>
              </w:rPr>
            </w:pPr>
          </w:p>
        </w:tc>
      </w:tr>
    </w:tbl>
    <w:p w14:paraId="7AED54D4" w14:textId="73D3433D" w:rsidR="006C522F" w:rsidRDefault="008E516F">
      <w:pPr>
        <w:pStyle w:val="2"/>
        <w:numPr>
          <w:ilvl w:val="0"/>
          <w:numId w:val="15"/>
        </w:numPr>
        <w:pPrChange w:id="2627" w:author="имТ Д" w:date="2017-11-22T23:28:00Z">
          <w:pPr>
            <w:pStyle w:val="2"/>
            <w:numPr>
              <w:numId w:val="16"/>
            </w:numPr>
            <w:ind w:left="360" w:hanging="360"/>
          </w:pPr>
        </w:pPrChange>
      </w:pPr>
      <w:bookmarkStart w:id="2628" w:name="_Toc514273742"/>
      <w:r>
        <w:t>Отдельные алгоритмы.</w:t>
      </w:r>
      <w:bookmarkEnd w:id="2628"/>
    </w:p>
    <w:p w14:paraId="7DDC3B6D" w14:textId="77777777" w:rsidR="008E516F" w:rsidRDefault="008E516F">
      <w:pPr>
        <w:pStyle w:val="2"/>
        <w:numPr>
          <w:ilvl w:val="1"/>
          <w:numId w:val="15"/>
        </w:numPr>
        <w:spacing w:after="120"/>
        <w:pPrChange w:id="2629" w:author="имТ Д" w:date="2017-11-22T23:28:00Z">
          <w:pPr>
            <w:pStyle w:val="2"/>
            <w:numPr>
              <w:ilvl w:val="1"/>
              <w:numId w:val="16"/>
            </w:numPr>
            <w:spacing w:after="120"/>
            <w:ind w:left="792" w:hanging="432"/>
          </w:pPr>
        </w:pPrChange>
      </w:pPr>
      <w:bookmarkStart w:id="2630" w:name="_Выбор_Слава_и"/>
      <w:bookmarkStart w:id="2631" w:name="_Toc514273743"/>
      <w:bookmarkEnd w:id="2630"/>
      <w:r>
        <w:t>Выбор Слава и Ныне на Господи воззвах</w:t>
      </w:r>
      <w:bookmarkEnd w:id="2631"/>
    </w:p>
    <w:p w14:paraId="04E0D2E4" w14:textId="77777777" w:rsidR="00252241" w:rsidRPr="00252241" w:rsidRDefault="00252241" w:rsidP="00252241">
      <w:r>
        <w:t>Наименование общего правила: СлаваНынеГВ</w:t>
      </w:r>
    </w:p>
    <w:p w14:paraId="400725E8" w14:textId="77777777" w:rsidR="00FF27EF" w:rsidRPr="00FF27EF" w:rsidRDefault="00FF27EF" w:rsidP="00FF27EF">
      <w:r>
        <w:lastRenderedPageBreak/>
        <w:t>Если в Минее нет песнопения на Славу, то в этой книге после стихир на ГВ печатается богородичен с надписью: «Слава и ныне, богородичен», а после него крестобогородичен (см. напр. 17 октября, 10 и 19 ноября).</w:t>
      </w:r>
      <w:r>
        <w:rPr>
          <w:rStyle w:val="ab"/>
        </w:rPr>
        <w:footnoteReference w:id="49"/>
      </w:r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687"/>
        <w:gridCol w:w="1756"/>
        <w:gridCol w:w="5116"/>
        <w:gridCol w:w="1786"/>
      </w:tblGrid>
      <w:tr w:rsidR="006A5BEE" w14:paraId="7A179A19" w14:textId="77777777" w:rsidTr="00C02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6D460E25" w14:textId="77777777" w:rsidR="008E516F" w:rsidRDefault="008E516F" w:rsidP="00817428">
            <w:r>
              <w:t>№ п/п</w:t>
            </w:r>
          </w:p>
        </w:tc>
        <w:tc>
          <w:tcPr>
            <w:tcW w:w="1756" w:type="dxa"/>
          </w:tcPr>
          <w:p w14:paraId="33998B9E" w14:textId="77777777" w:rsidR="008E516F" w:rsidRDefault="008E516F" w:rsidP="008174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Условие</w:t>
            </w:r>
          </w:p>
        </w:tc>
        <w:tc>
          <w:tcPr>
            <w:tcW w:w="5116" w:type="dxa"/>
          </w:tcPr>
          <w:p w14:paraId="248DEEB6" w14:textId="77777777" w:rsidR="008E516F" w:rsidRDefault="008E516F" w:rsidP="008174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Сценарий</w:t>
            </w:r>
          </w:p>
        </w:tc>
        <w:tc>
          <w:tcPr>
            <w:tcW w:w="1786" w:type="dxa"/>
          </w:tcPr>
          <w:p w14:paraId="740B8C70" w14:textId="77777777" w:rsidR="008E516F" w:rsidRDefault="008E516F" w:rsidP="008174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 выполнения</w:t>
            </w:r>
          </w:p>
        </w:tc>
      </w:tr>
      <w:tr w:rsidR="008E516F" w14:paraId="330E8973" w14:textId="77777777" w:rsidTr="00C02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767FA332" w14:textId="77777777" w:rsidR="008E516F" w:rsidRDefault="008E516F" w:rsidP="00817428">
            <w:r>
              <w:t>1.</w:t>
            </w:r>
          </w:p>
        </w:tc>
        <w:tc>
          <w:tcPr>
            <w:tcW w:w="1756" w:type="dxa"/>
          </w:tcPr>
          <w:p w14:paraId="19A4A795" w14:textId="77777777" w:rsidR="008E516F" w:rsidRDefault="008E516F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Слава из Минеи 1 имеется</w:t>
            </w:r>
          </w:p>
        </w:tc>
        <w:tc>
          <w:tcPr>
            <w:tcW w:w="5116" w:type="dxa"/>
          </w:tcPr>
          <w:p w14:paraId="5CBDC0B1" w14:textId="77777777" w:rsidR="008E516F" w:rsidRPr="00CA3897" w:rsidRDefault="008E516F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Слава:</w:t>
            </w:r>
          </w:p>
          <w:p w14:paraId="76961DAA" w14:textId="77777777" w:rsidR="008E516F" w:rsidRDefault="008E516F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Свято</w:t>
            </w:r>
            <w:r w:rsidRPr="00CA3897">
              <w:t>му</w:t>
            </w:r>
            <w:r>
              <w:t xml:space="preserve"> из Минеи 1</w:t>
            </w:r>
          </w:p>
          <w:p w14:paraId="77FCFB04" w14:textId="77777777" w:rsidR="008E516F" w:rsidRPr="00CA3897" w:rsidRDefault="008E516F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A3897">
              <w:rPr>
                <w:b/>
              </w:rPr>
              <w:t>И ныне:</w:t>
            </w:r>
          </w:p>
          <w:p w14:paraId="3F36B6D3" w14:textId="77777777" w:rsidR="008E516F" w:rsidRDefault="008E516F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А. Если среда или пятница</w:t>
            </w:r>
            <w:r w:rsidR="00FF27EF">
              <w:t>:</w:t>
            </w:r>
          </w:p>
          <w:p w14:paraId="3110858F" w14:textId="77777777" w:rsidR="008E516F" w:rsidRDefault="008E516F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Аа. </w:t>
            </w:r>
            <w:r w:rsidR="00FF27EF">
              <w:t>Если и</w:t>
            </w:r>
            <w:r>
              <w:t>меется крестобогородичен в Минее 1</w:t>
            </w:r>
            <w:r w:rsidR="00FF27EF">
              <w:t>, то:</w:t>
            </w:r>
          </w:p>
          <w:p w14:paraId="61E08EAC" w14:textId="77777777" w:rsidR="008E516F" w:rsidRDefault="008E516F" w:rsidP="008E516F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Крестобогородичен в Минее 1</w:t>
            </w:r>
          </w:p>
          <w:p w14:paraId="7ECE4083" w14:textId="77777777" w:rsidR="008E516F" w:rsidRDefault="008E516F" w:rsidP="008E5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Аб. Нет крестобогородична в Минее 1</w:t>
            </w:r>
          </w:p>
          <w:p w14:paraId="498DCE3C" w14:textId="77777777" w:rsidR="008E516F" w:rsidRPr="00F359F4" w:rsidRDefault="00896AAA" w:rsidP="00FF27EF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Из Приложения2 </w:t>
            </w:r>
            <w:r w:rsidR="00F359F4">
              <w:t>на вечерне</w:t>
            </w:r>
          </w:p>
          <w:p w14:paraId="602DBC52" w14:textId="77777777" w:rsidR="008E516F" w:rsidRDefault="008E516F" w:rsidP="008E5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59E7E8A" w14:textId="77777777" w:rsidR="008E516F" w:rsidRPr="004D6D7E" w:rsidRDefault="00FF27EF" w:rsidP="008E5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Б. Если другой день недели</w:t>
            </w:r>
          </w:p>
          <w:p w14:paraId="3C694B6D" w14:textId="77777777" w:rsidR="00FF27EF" w:rsidRDefault="00FF27EF" w:rsidP="00FF2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Ба. Если имеется богородичен в Минее 1, то:</w:t>
            </w:r>
          </w:p>
          <w:p w14:paraId="2E7F5F87" w14:textId="77777777" w:rsidR="00FF27EF" w:rsidRDefault="00FF27EF" w:rsidP="00FF27EF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Богородичен в Минее 1</w:t>
            </w:r>
          </w:p>
          <w:p w14:paraId="67808A18" w14:textId="77777777" w:rsidR="00FF27EF" w:rsidRDefault="00FF27EF" w:rsidP="00FF2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Бб. Нет богородична в Минее 1</w:t>
            </w:r>
          </w:p>
          <w:p w14:paraId="493EA292" w14:textId="77777777" w:rsidR="00FF27EF" w:rsidRDefault="00FF27EF" w:rsidP="00FF27EF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Из Приложения2 на ГВ </w:t>
            </w:r>
          </w:p>
          <w:p w14:paraId="02EF8B71" w14:textId="77777777" w:rsidR="00FF27EF" w:rsidRDefault="00FF27EF" w:rsidP="008E51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6" w:type="dxa"/>
          </w:tcPr>
          <w:p w14:paraId="3AC51DB5" w14:textId="77777777" w:rsidR="006A5BEE" w:rsidRDefault="006A5BEE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Набрано. </w:t>
            </w:r>
          </w:p>
          <w:p w14:paraId="37117050" w14:textId="77777777" w:rsidR="008E516F" w:rsidRPr="006A5BEE" w:rsidRDefault="006A5BEE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 протестировано.</w:t>
            </w:r>
          </w:p>
        </w:tc>
      </w:tr>
      <w:tr w:rsidR="00FF27EF" w14:paraId="75652632" w14:textId="77777777" w:rsidTr="00C02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4FBBD931" w14:textId="77777777" w:rsidR="00FF27EF" w:rsidRDefault="00FF27EF" w:rsidP="00817428">
            <w:r>
              <w:t>2.</w:t>
            </w:r>
          </w:p>
        </w:tc>
        <w:tc>
          <w:tcPr>
            <w:tcW w:w="1756" w:type="dxa"/>
          </w:tcPr>
          <w:p w14:paraId="74881386" w14:textId="77777777" w:rsidR="00FF27EF" w:rsidRDefault="00FF27EF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Славы из Минеи нет</w:t>
            </w:r>
          </w:p>
        </w:tc>
        <w:tc>
          <w:tcPr>
            <w:tcW w:w="5116" w:type="dxa"/>
          </w:tcPr>
          <w:p w14:paraId="2361FD02" w14:textId="77777777" w:rsidR="00FF27EF" w:rsidRDefault="00FF27EF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Слава и ныне:</w:t>
            </w:r>
          </w:p>
          <w:p w14:paraId="0133FCFD" w14:textId="77777777" w:rsidR="00FF27EF" w:rsidRDefault="00FF27EF" w:rsidP="008174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А. Если среда или пятница:</w:t>
            </w:r>
          </w:p>
          <w:p w14:paraId="427D1F6C" w14:textId="77777777" w:rsidR="00FF27EF" w:rsidRDefault="00FF27EF" w:rsidP="00FF27EF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Крестобогородичен в Минее 1</w:t>
            </w:r>
          </w:p>
          <w:p w14:paraId="552B3DD6" w14:textId="77777777" w:rsidR="00FF27EF" w:rsidRDefault="00FF27EF" w:rsidP="00FF2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Б. Если другой день недели</w:t>
            </w:r>
          </w:p>
          <w:p w14:paraId="76F02A9B" w14:textId="77777777" w:rsidR="00FF27EF" w:rsidRPr="00FF27EF" w:rsidRDefault="00FF27EF" w:rsidP="00FF27EF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Богородичен в Минее 1</w:t>
            </w:r>
          </w:p>
        </w:tc>
        <w:tc>
          <w:tcPr>
            <w:tcW w:w="1786" w:type="dxa"/>
          </w:tcPr>
          <w:p w14:paraId="769F83C7" w14:textId="77777777" w:rsidR="006A5BEE" w:rsidRDefault="006A5BEE" w:rsidP="006A5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Набрано. </w:t>
            </w:r>
          </w:p>
          <w:p w14:paraId="608F52B7" w14:textId="77777777" w:rsidR="00FF27EF" w:rsidRPr="006A5BEE" w:rsidRDefault="006A5BEE" w:rsidP="006A5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Не протестировано.</w:t>
            </w:r>
          </w:p>
        </w:tc>
      </w:tr>
    </w:tbl>
    <w:p w14:paraId="447745B3" w14:textId="161731F3" w:rsidR="00C02037" w:rsidRPr="00FA42B9" w:rsidDel="00C46BEC" w:rsidRDefault="009D1DE4">
      <w:pPr>
        <w:pStyle w:val="2"/>
        <w:numPr>
          <w:ilvl w:val="1"/>
          <w:numId w:val="15"/>
        </w:numPr>
        <w:spacing w:after="120"/>
        <w:rPr>
          <w:del w:id="2632" w:author="имТ Д" w:date="2017-11-10T15:53:00Z"/>
          <w:highlight w:val="red"/>
          <w:rPrChange w:id="2633" w:author="имТ Д" w:date="2017-11-10T10:57:00Z">
            <w:rPr>
              <w:del w:id="2634" w:author="имТ Д" w:date="2017-11-10T15:53:00Z"/>
              <w:highlight w:val="yellow"/>
            </w:rPr>
          </w:rPrChange>
        </w:rPr>
        <w:pPrChange w:id="2635" w:author="имТ Д" w:date="2017-11-10T11:25:00Z">
          <w:pPr>
            <w:pStyle w:val="2"/>
            <w:numPr>
              <w:ilvl w:val="1"/>
              <w:numId w:val="16"/>
            </w:numPr>
            <w:spacing w:after="120"/>
            <w:ind w:left="792" w:hanging="432"/>
          </w:pPr>
        </w:pPrChange>
      </w:pPr>
      <w:del w:id="2636" w:author="имТ Д" w:date="2017-11-10T15:53:00Z">
        <w:r w:rsidRPr="00FA42B9" w:rsidDel="00C46BEC">
          <w:rPr>
            <w:highlight w:val="red"/>
            <w:rPrChange w:id="2637" w:author="имТ Д" w:date="2017-11-10T10:57:00Z">
              <w:rPr>
                <w:highlight w:val="yellow"/>
              </w:rPr>
            </w:rPrChange>
          </w:rPr>
          <w:delText>Стихиры святому на стиховне утрени</w:delText>
        </w:r>
      </w:del>
    </w:p>
    <w:p w14:paraId="2EB9AF7B" w14:textId="63655A37" w:rsidR="00C02037" w:rsidRPr="00FA42B9" w:rsidDel="00C46BEC" w:rsidRDefault="00C02037" w:rsidP="00C02037">
      <w:pPr>
        <w:rPr>
          <w:del w:id="2638" w:author="имТ Д" w:date="2017-11-10T15:53:00Z"/>
          <w:highlight w:val="red"/>
          <w:rPrChange w:id="2639" w:author="имТ Д" w:date="2017-11-10T10:57:00Z">
            <w:rPr>
              <w:del w:id="2640" w:author="имТ Д" w:date="2017-11-10T15:53:00Z"/>
              <w:highlight w:val="yellow"/>
            </w:rPr>
          </w:rPrChange>
        </w:rPr>
      </w:pPr>
      <w:del w:id="2641" w:author="имТ Д" w:date="2017-11-10T15:53:00Z">
        <w:r w:rsidRPr="00FA42B9" w:rsidDel="00C46BEC">
          <w:rPr>
            <w:highlight w:val="red"/>
            <w:rPrChange w:id="2642" w:author="имТ Д" w:date="2017-11-10T10:57:00Z">
              <w:rPr>
                <w:highlight w:val="yellow"/>
              </w:rPr>
            </w:rPrChange>
          </w:rPr>
          <w:delText xml:space="preserve">Наименование общего правила: </w:delText>
        </w:r>
        <w:r w:rsidR="009D1DE4" w:rsidRPr="00FA42B9" w:rsidDel="00C46BEC">
          <w:rPr>
            <w:highlight w:val="red"/>
            <w:rPrChange w:id="2643" w:author="имТ Д" w:date="2017-11-10T10:57:00Z">
              <w:rPr>
                <w:highlight w:val="yellow"/>
              </w:rPr>
            </w:rPrChange>
          </w:rPr>
          <w:delText>СвятСтихУтр</w:delText>
        </w:r>
      </w:del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687"/>
        <w:gridCol w:w="1756"/>
        <w:gridCol w:w="5116"/>
        <w:gridCol w:w="1786"/>
      </w:tblGrid>
      <w:tr w:rsidR="00C02037" w:rsidRPr="00FA42B9" w:rsidDel="00C46BEC" w14:paraId="24F1957E" w14:textId="0456AB0E" w:rsidTr="008B51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2644" w:author="имТ Д" w:date="2017-11-10T15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248DD827" w14:textId="4242E70B" w:rsidR="00C02037" w:rsidRPr="00FA42B9" w:rsidDel="00C46BEC" w:rsidRDefault="00C02037" w:rsidP="008B5116">
            <w:pPr>
              <w:rPr>
                <w:del w:id="2645" w:author="имТ Д" w:date="2017-11-10T15:53:00Z"/>
                <w:highlight w:val="red"/>
                <w:rPrChange w:id="2646" w:author="имТ Д" w:date="2017-11-10T10:57:00Z">
                  <w:rPr>
                    <w:del w:id="2647" w:author="имТ Д" w:date="2017-11-10T15:53:00Z"/>
                    <w:highlight w:val="yellow"/>
                  </w:rPr>
                </w:rPrChange>
              </w:rPr>
            </w:pPr>
            <w:del w:id="2648" w:author="имТ Д" w:date="2017-11-10T15:53:00Z">
              <w:r w:rsidRPr="00FA42B9" w:rsidDel="00C46BEC">
                <w:rPr>
                  <w:highlight w:val="red"/>
                  <w:rPrChange w:id="2649" w:author="имТ Д" w:date="2017-11-10T10:57:00Z">
                    <w:rPr>
                      <w:highlight w:val="yellow"/>
                    </w:rPr>
                  </w:rPrChange>
                </w:rPr>
                <w:delText>№ п/п</w:delText>
              </w:r>
            </w:del>
          </w:p>
        </w:tc>
        <w:tc>
          <w:tcPr>
            <w:tcW w:w="1756" w:type="dxa"/>
          </w:tcPr>
          <w:p w14:paraId="70AA1B2B" w14:textId="1BA65C87" w:rsidR="00C02037" w:rsidRPr="00FA42B9" w:rsidDel="00C46BEC" w:rsidRDefault="00C02037" w:rsidP="008B51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2650" w:author="имТ Д" w:date="2017-11-10T15:53:00Z"/>
                <w:highlight w:val="red"/>
                <w:rPrChange w:id="2651" w:author="имТ Д" w:date="2017-11-10T10:57:00Z">
                  <w:rPr>
                    <w:del w:id="2652" w:author="имТ Д" w:date="2017-11-10T15:53:00Z"/>
                    <w:highlight w:val="yellow"/>
                  </w:rPr>
                </w:rPrChange>
              </w:rPr>
            </w:pPr>
            <w:del w:id="2653" w:author="имТ Д" w:date="2017-11-10T15:53:00Z">
              <w:r w:rsidRPr="00FA42B9" w:rsidDel="00C46BEC">
                <w:rPr>
                  <w:highlight w:val="red"/>
                  <w:rPrChange w:id="2654" w:author="имТ Д" w:date="2017-11-10T10:57:00Z">
                    <w:rPr>
                      <w:highlight w:val="yellow"/>
                    </w:rPr>
                  </w:rPrChange>
                </w:rPr>
                <w:delText>Условие</w:delText>
              </w:r>
            </w:del>
          </w:p>
        </w:tc>
        <w:tc>
          <w:tcPr>
            <w:tcW w:w="5116" w:type="dxa"/>
          </w:tcPr>
          <w:p w14:paraId="48E13A01" w14:textId="58385E1D" w:rsidR="00C02037" w:rsidRPr="00FA42B9" w:rsidDel="00C46BEC" w:rsidRDefault="00C02037" w:rsidP="008B51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2655" w:author="имТ Д" w:date="2017-11-10T15:53:00Z"/>
                <w:highlight w:val="red"/>
                <w:rPrChange w:id="2656" w:author="имТ Д" w:date="2017-11-10T10:57:00Z">
                  <w:rPr>
                    <w:del w:id="2657" w:author="имТ Д" w:date="2017-11-10T15:53:00Z"/>
                    <w:highlight w:val="yellow"/>
                  </w:rPr>
                </w:rPrChange>
              </w:rPr>
            </w:pPr>
            <w:del w:id="2658" w:author="имТ Д" w:date="2017-11-10T15:53:00Z">
              <w:r w:rsidRPr="00FA42B9" w:rsidDel="00C46BEC">
                <w:rPr>
                  <w:highlight w:val="red"/>
                  <w:rPrChange w:id="2659" w:author="имТ Д" w:date="2017-11-10T10:57:00Z">
                    <w:rPr>
                      <w:highlight w:val="yellow"/>
                    </w:rPr>
                  </w:rPrChange>
                </w:rPr>
                <w:delText>Сценарий</w:delText>
              </w:r>
            </w:del>
          </w:p>
        </w:tc>
        <w:tc>
          <w:tcPr>
            <w:tcW w:w="1786" w:type="dxa"/>
          </w:tcPr>
          <w:p w14:paraId="037B1C19" w14:textId="057F6BC9" w:rsidR="00C02037" w:rsidRPr="00FA42B9" w:rsidDel="00C46BEC" w:rsidRDefault="00C02037" w:rsidP="008B51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2660" w:author="имТ Д" w:date="2017-11-10T15:53:00Z"/>
                <w:highlight w:val="red"/>
                <w:rPrChange w:id="2661" w:author="имТ Д" w:date="2017-11-10T10:57:00Z">
                  <w:rPr>
                    <w:del w:id="2662" w:author="имТ Д" w:date="2017-11-10T15:53:00Z"/>
                    <w:highlight w:val="yellow"/>
                  </w:rPr>
                </w:rPrChange>
              </w:rPr>
            </w:pPr>
            <w:del w:id="2663" w:author="имТ Д" w:date="2017-11-10T15:53:00Z">
              <w:r w:rsidRPr="00FA42B9" w:rsidDel="00C46BEC">
                <w:rPr>
                  <w:highlight w:val="red"/>
                  <w:rPrChange w:id="2664" w:author="имТ Д" w:date="2017-11-10T10:57:00Z">
                    <w:rPr>
                      <w:highlight w:val="yellow"/>
                    </w:rPr>
                  </w:rPrChange>
                </w:rPr>
                <w:delText>Статус выполнения</w:delText>
              </w:r>
            </w:del>
          </w:p>
        </w:tc>
      </w:tr>
      <w:tr w:rsidR="00C02037" w:rsidRPr="00FA42B9" w:rsidDel="00C46BEC" w14:paraId="713492D8" w14:textId="7F86786C" w:rsidTr="008B5116">
        <w:trPr>
          <w:del w:id="2665" w:author="имТ Д" w:date="2017-11-10T15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6300D545" w14:textId="0BECF1EF" w:rsidR="00C02037" w:rsidRPr="00FA42B9" w:rsidDel="00C46BEC" w:rsidRDefault="00C02037" w:rsidP="008B5116">
            <w:pPr>
              <w:rPr>
                <w:del w:id="2666" w:author="имТ Д" w:date="2017-11-10T15:53:00Z"/>
                <w:highlight w:val="red"/>
                <w:rPrChange w:id="2667" w:author="имТ Д" w:date="2017-11-10T10:57:00Z">
                  <w:rPr>
                    <w:del w:id="2668" w:author="имТ Д" w:date="2017-11-10T15:53:00Z"/>
                    <w:highlight w:val="yellow"/>
                  </w:rPr>
                </w:rPrChange>
              </w:rPr>
            </w:pPr>
            <w:del w:id="2669" w:author="имТ Д" w:date="2017-11-10T15:53:00Z">
              <w:r w:rsidRPr="00FA42B9" w:rsidDel="00C46BEC">
                <w:rPr>
                  <w:highlight w:val="red"/>
                  <w:rPrChange w:id="2670" w:author="имТ Д" w:date="2017-11-10T10:57:00Z">
                    <w:rPr>
                      <w:highlight w:val="yellow"/>
                    </w:rPr>
                  </w:rPrChange>
                </w:rPr>
                <w:delText>1.</w:delText>
              </w:r>
            </w:del>
          </w:p>
        </w:tc>
        <w:tc>
          <w:tcPr>
            <w:tcW w:w="1756" w:type="dxa"/>
          </w:tcPr>
          <w:p w14:paraId="32029162" w14:textId="4A93F9A4" w:rsidR="00C02037" w:rsidRPr="00FA42B9" w:rsidDel="00C46BEC" w:rsidRDefault="009D1DE4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671" w:author="имТ Д" w:date="2017-11-10T15:53:00Z"/>
                <w:highlight w:val="red"/>
                <w:rPrChange w:id="2672" w:author="имТ Д" w:date="2017-11-10T10:57:00Z">
                  <w:rPr>
                    <w:del w:id="2673" w:author="имТ Д" w:date="2017-11-10T15:53:00Z"/>
                    <w:highlight w:val="yellow"/>
                  </w:rPr>
                </w:rPrChange>
              </w:rPr>
            </w:pPr>
            <w:del w:id="2674" w:author="имТ Д" w:date="2017-11-10T15:53:00Z">
              <w:r w:rsidRPr="00FA42B9" w:rsidDel="00C46BEC">
                <w:rPr>
                  <w:b/>
                  <w:highlight w:val="red"/>
                  <w:rPrChange w:id="2675" w:author="имТ Д" w:date="2017-11-10T10:57:00Z">
                    <w:rPr>
                      <w:b/>
                      <w:highlight w:val="yellow"/>
                    </w:rPr>
                  </w:rPrChange>
                </w:rPr>
                <w:delText>Имеется стихира святому</w:delText>
              </w:r>
            </w:del>
          </w:p>
        </w:tc>
        <w:tc>
          <w:tcPr>
            <w:tcW w:w="5116" w:type="dxa"/>
          </w:tcPr>
          <w:p w14:paraId="279023DC" w14:textId="29DCF6A6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676" w:author="имТ Д" w:date="2017-11-10T15:53:00Z"/>
                <w:b/>
                <w:highlight w:val="red"/>
                <w:rPrChange w:id="2677" w:author="имТ Д" w:date="2017-11-10T10:57:00Z">
                  <w:rPr>
                    <w:del w:id="2678" w:author="имТ Д" w:date="2017-11-10T15:53:00Z"/>
                    <w:b/>
                    <w:highlight w:val="yellow"/>
                  </w:rPr>
                </w:rPrChange>
              </w:rPr>
            </w:pPr>
            <w:del w:id="2679" w:author="имТ Д" w:date="2017-11-10T15:53:00Z">
              <w:r w:rsidRPr="00FA42B9" w:rsidDel="00C46BEC">
                <w:rPr>
                  <w:b/>
                  <w:highlight w:val="red"/>
                  <w:rPrChange w:id="2680" w:author="имТ Д" w:date="2017-11-10T10:57:00Z">
                    <w:rPr>
                      <w:b/>
                      <w:highlight w:val="yellow"/>
                    </w:rPr>
                  </w:rPrChange>
                </w:rPr>
                <w:delText>Слава:</w:delText>
              </w:r>
            </w:del>
          </w:p>
          <w:p w14:paraId="5FBC7ECB" w14:textId="1CEF11A1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681" w:author="имТ Д" w:date="2017-11-10T15:53:00Z"/>
                <w:highlight w:val="red"/>
                <w:rPrChange w:id="2682" w:author="имТ Д" w:date="2017-11-10T10:57:00Z">
                  <w:rPr>
                    <w:del w:id="2683" w:author="имТ Д" w:date="2017-11-10T15:53:00Z"/>
                    <w:highlight w:val="yellow"/>
                  </w:rPr>
                </w:rPrChange>
              </w:rPr>
            </w:pPr>
            <w:del w:id="2684" w:author="имТ Д" w:date="2017-11-10T15:53:00Z">
              <w:r w:rsidRPr="00FA42B9" w:rsidDel="00C46BEC">
                <w:rPr>
                  <w:highlight w:val="red"/>
                  <w:rPrChange w:id="2685" w:author="имТ Д" w:date="2017-11-10T10:57:00Z">
                    <w:rPr>
                      <w:highlight w:val="yellow"/>
                    </w:rPr>
                  </w:rPrChange>
                </w:rPr>
                <w:delText>Святому из Минеи 1</w:delText>
              </w:r>
            </w:del>
          </w:p>
          <w:p w14:paraId="5D5923B6" w14:textId="1A84005E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686" w:author="имТ Д" w:date="2017-11-10T15:53:00Z"/>
                <w:b/>
                <w:highlight w:val="red"/>
                <w:rPrChange w:id="2687" w:author="имТ Д" w:date="2017-11-10T10:57:00Z">
                  <w:rPr>
                    <w:del w:id="2688" w:author="имТ Д" w:date="2017-11-10T15:53:00Z"/>
                    <w:b/>
                    <w:highlight w:val="yellow"/>
                  </w:rPr>
                </w:rPrChange>
              </w:rPr>
            </w:pPr>
            <w:del w:id="2689" w:author="имТ Д" w:date="2017-11-10T15:53:00Z">
              <w:r w:rsidRPr="00FA42B9" w:rsidDel="00C46BEC">
                <w:rPr>
                  <w:b/>
                  <w:highlight w:val="red"/>
                  <w:rPrChange w:id="2690" w:author="имТ Д" w:date="2017-11-10T10:57:00Z">
                    <w:rPr>
                      <w:b/>
                      <w:highlight w:val="yellow"/>
                    </w:rPr>
                  </w:rPrChange>
                </w:rPr>
                <w:delText>И ныне:</w:delText>
              </w:r>
            </w:del>
          </w:p>
          <w:p w14:paraId="3FBBE185" w14:textId="550ED670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691" w:author="имТ Д" w:date="2017-11-10T15:53:00Z"/>
                <w:highlight w:val="red"/>
                <w:rPrChange w:id="2692" w:author="имТ Д" w:date="2017-11-10T10:57:00Z">
                  <w:rPr>
                    <w:del w:id="2693" w:author="имТ Д" w:date="2017-11-10T15:53:00Z"/>
                    <w:highlight w:val="yellow"/>
                  </w:rPr>
                </w:rPrChange>
              </w:rPr>
            </w:pPr>
            <w:del w:id="2694" w:author="имТ Д" w:date="2017-11-10T15:53:00Z">
              <w:r w:rsidRPr="00FA42B9" w:rsidDel="00C46BEC">
                <w:rPr>
                  <w:highlight w:val="red"/>
                  <w:rPrChange w:id="2695" w:author="имТ Д" w:date="2017-11-10T10:57:00Z">
                    <w:rPr>
                      <w:highlight w:val="yellow"/>
                    </w:rPr>
                  </w:rPrChange>
                </w:rPr>
                <w:delText>А. Если среда или пятница:</w:delText>
              </w:r>
            </w:del>
          </w:p>
          <w:p w14:paraId="25C79471" w14:textId="35455AAF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696" w:author="имТ Д" w:date="2017-11-10T15:53:00Z"/>
                <w:highlight w:val="red"/>
                <w:rPrChange w:id="2697" w:author="имТ Д" w:date="2017-11-10T10:57:00Z">
                  <w:rPr>
                    <w:del w:id="2698" w:author="имТ Д" w:date="2017-11-10T15:53:00Z"/>
                    <w:highlight w:val="yellow"/>
                  </w:rPr>
                </w:rPrChange>
              </w:rPr>
            </w:pPr>
            <w:del w:id="2699" w:author="имТ Д" w:date="2017-11-10T15:53:00Z">
              <w:r w:rsidRPr="00FA42B9" w:rsidDel="00C46BEC">
                <w:rPr>
                  <w:highlight w:val="red"/>
                  <w:rPrChange w:id="2700" w:author="имТ Д" w:date="2017-11-10T10:57:00Z">
                    <w:rPr>
                      <w:highlight w:val="yellow"/>
                    </w:rPr>
                  </w:rPrChange>
                </w:rPr>
                <w:delText>Аа. Если имеется крестобогородичен в Минее 1, то:</w:delText>
              </w:r>
            </w:del>
          </w:p>
          <w:p w14:paraId="749686D1" w14:textId="40B4B6CD" w:rsidR="00C02037" w:rsidRPr="00FA42B9" w:rsidDel="00C46BEC" w:rsidRDefault="00C02037" w:rsidP="008B5116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701" w:author="имТ Д" w:date="2017-11-10T15:53:00Z"/>
                <w:highlight w:val="red"/>
                <w:rPrChange w:id="2702" w:author="имТ Д" w:date="2017-11-10T10:57:00Z">
                  <w:rPr>
                    <w:del w:id="2703" w:author="имТ Д" w:date="2017-11-10T15:53:00Z"/>
                    <w:highlight w:val="yellow"/>
                  </w:rPr>
                </w:rPrChange>
              </w:rPr>
            </w:pPr>
            <w:del w:id="2704" w:author="имТ Д" w:date="2017-11-10T15:53:00Z">
              <w:r w:rsidRPr="00FA42B9" w:rsidDel="00C46BEC">
                <w:rPr>
                  <w:highlight w:val="red"/>
                  <w:rPrChange w:id="2705" w:author="имТ Д" w:date="2017-11-10T10:57:00Z">
                    <w:rPr>
                      <w:highlight w:val="yellow"/>
                    </w:rPr>
                  </w:rPrChange>
                </w:rPr>
                <w:delText>Крестобогородичен в Минее 1</w:delText>
              </w:r>
            </w:del>
          </w:p>
          <w:p w14:paraId="4DBF02FA" w14:textId="75F6266B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706" w:author="имТ Д" w:date="2017-11-10T15:53:00Z"/>
                <w:highlight w:val="red"/>
                <w:rPrChange w:id="2707" w:author="имТ Д" w:date="2017-11-10T10:57:00Z">
                  <w:rPr>
                    <w:del w:id="2708" w:author="имТ Д" w:date="2017-11-10T15:53:00Z"/>
                    <w:highlight w:val="yellow"/>
                  </w:rPr>
                </w:rPrChange>
              </w:rPr>
            </w:pPr>
            <w:del w:id="2709" w:author="имТ Д" w:date="2017-11-10T15:53:00Z">
              <w:r w:rsidRPr="00FA42B9" w:rsidDel="00C46BEC">
                <w:rPr>
                  <w:highlight w:val="red"/>
                  <w:rPrChange w:id="2710" w:author="имТ Д" w:date="2017-11-10T10:57:00Z">
                    <w:rPr>
                      <w:highlight w:val="yellow"/>
                    </w:rPr>
                  </w:rPrChange>
                </w:rPr>
                <w:delText>Аб. Нет крестобогородична в Минее 1</w:delText>
              </w:r>
            </w:del>
          </w:p>
          <w:p w14:paraId="33E1FED2" w14:textId="7F2CCF47" w:rsidR="00C02037" w:rsidRPr="00FA42B9" w:rsidDel="00C46BEC" w:rsidRDefault="00C02037" w:rsidP="008B5116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711" w:author="имТ Д" w:date="2017-11-10T15:53:00Z"/>
                <w:highlight w:val="red"/>
                <w:rPrChange w:id="2712" w:author="имТ Д" w:date="2017-11-10T10:57:00Z">
                  <w:rPr>
                    <w:del w:id="2713" w:author="имТ Д" w:date="2017-11-10T15:53:00Z"/>
                    <w:highlight w:val="yellow"/>
                  </w:rPr>
                </w:rPrChange>
              </w:rPr>
            </w:pPr>
            <w:del w:id="2714" w:author="имТ Д" w:date="2017-11-10T15:53:00Z">
              <w:r w:rsidRPr="00FA42B9" w:rsidDel="00C46BEC">
                <w:rPr>
                  <w:highlight w:val="red"/>
                  <w:rPrChange w:id="2715" w:author="имТ Д" w:date="2017-11-10T10:57:00Z">
                    <w:rPr>
                      <w:highlight w:val="yellow"/>
                    </w:rPr>
                  </w:rPrChange>
                </w:rPr>
                <w:delText>Из Приложения2 на вечерне</w:delText>
              </w:r>
            </w:del>
          </w:p>
          <w:p w14:paraId="7FF99B7F" w14:textId="7518D319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716" w:author="имТ Д" w:date="2017-11-10T15:53:00Z"/>
                <w:highlight w:val="red"/>
                <w:rPrChange w:id="2717" w:author="имТ Д" w:date="2017-11-10T10:57:00Z">
                  <w:rPr>
                    <w:del w:id="2718" w:author="имТ Д" w:date="2017-11-10T15:53:00Z"/>
                    <w:highlight w:val="yellow"/>
                  </w:rPr>
                </w:rPrChange>
              </w:rPr>
            </w:pPr>
          </w:p>
          <w:p w14:paraId="25CF55D8" w14:textId="54674D1C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719" w:author="имТ Д" w:date="2017-11-10T15:53:00Z"/>
                <w:highlight w:val="red"/>
                <w:rPrChange w:id="2720" w:author="имТ Д" w:date="2017-11-10T10:57:00Z">
                  <w:rPr>
                    <w:del w:id="2721" w:author="имТ Д" w:date="2017-11-10T15:53:00Z"/>
                    <w:highlight w:val="yellow"/>
                  </w:rPr>
                </w:rPrChange>
              </w:rPr>
            </w:pPr>
            <w:del w:id="2722" w:author="имТ Д" w:date="2017-11-10T15:53:00Z">
              <w:r w:rsidRPr="00FA42B9" w:rsidDel="00C46BEC">
                <w:rPr>
                  <w:highlight w:val="red"/>
                  <w:rPrChange w:id="2723" w:author="имТ Д" w:date="2017-11-10T10:57:00Z">
                    <w:rPr>
                      <w:highlight w:val="yellow"/>
                    </w:rPr>
                  </w:rPrChange>
                </w:rPr>
                <w:delText>Б. Если другой день недели</w:delText>
              </w:r>
            </w:del>
          </w:p>
          <w:p w14:paraId="1E1CF8F1" w14:textId="1A05FBB9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724" w:author="имТ Д" w:date="2017-11-10T15:53:00Z"/>
                <w:highlight w:val="red"/>
                <w:rPrChange w:id="2725" w:author="имТ Д" w:date="2017-11-10T10:57:00Z">
                  <w:rPr>
                    <w:del w:id="2726" w:author="имТ Д" w:date="2017-11-10T15:53:00Z"/>
                    <w:highlight w:val="yellow"/>
                  </w:rPr>
                </w:rPrChange>
              </w:rPr>
            </w:pPr>
            <w:del w:id="2727" w:author="имТ Д" w:date="2017-11-10T15:53:00Z">
              <w:r w:rsidRPr="00FA42B9" w:rsidDel="00C46BEC">
                <w:rPr>
                  <w:highlight w:val="red"/>
                  <w:rPrChange w:id="2728" w:author="имТ Д" w:date="2017-11-10T10:57:00Z">
                    <w:rPr>
                      <w:highlight w:val="yellow"/>
                    </w:rPr>
                  </w:rPrChange>
                </w:rPr>
                <w:delText>Ба. Если имеется богородичен в Минее 1, то:</w:delText>
              </w:r>
            </w:del>
          </w:p>
          <w:p w14:paraId="5886F53D" w14:textId="7296A5CC" w:rsidR="00C02037" w:rsidRPr="00FA42B9" w:rsidDel="00C46BEC" w:rsidRDefault="00C02037" w:rsidP="008B5116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729" w:author="имТ Д" w:date="2017-11-10T15:53:00Z"/>
                <w:highlight w:val="red"/>
                <w:rPrChange w:id="2730" w:author="имТ Д" w:date="2017-11-10T10:57:00Z">
                  <w:rPr>
                    <w:del w:id="2731" w:author="имТ Д" w:date="2017-11-10T15:53:00Z"/>
                    <w:highlight w:val="yellow"/>
                  </w:rPr>
                </w:rPrChange>
              </w:rPr>
            </w:pPr>
            <w:del w:id="2732" w:author="имТ Д" w:date="2017-11-10T15:53:00Z">
              <w:r w:rsidRPr="00FA42B9" w:rsidDel="00C46BEC">
                <w:rPr>
                  <w:highlight w:val="red"/>
                  <w:rPrChange w:id="2733" w:author="имТ Д" w:date="2017-11-10T10:57:00Z">
                    <w:rPr>
                      <w:highlight w:val="yellow"/>
                    </w:rPr>
                  </w:rPrChange>
                </w:rPr>
                <w:delText>Богородичен в Минее 1</w:delText>
              </w:r>
            </w:del>
          </w:p>
          <w:p w14:paraId="4C7B0E22" w14:textId="186368CA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734" w:author="имТ Д" w:date="2017-11-10T15:53:00Z"/>
                <w:highlight w:val="red"/>
                <w:rPrChange w:id="2735" w:author="имТ Д" w:date="2017-11-10T10:57:00Z">
                  <w:rPr>
                    <w:del w:id="2736" w:author="имТ Д" w:date="2017-11-10T15:53:00Z"/>
                    <w:highlight w:val="yellow"/>
                  </w:rPr>
                </w:rPrChange>
              </w:rPr>
            </w:pPr>
            <w:del w:id="2737" w:author="имТ Д" w:date="2017-11-10T15:53:00Z">
              <w:r w:rsidRPr="00FA42B9" w:rsidDel="00C46BEC">
                <w:rPr>
                  <w:highlight w:val="red"/>
                  <w:rPrChange w:id="2738" w:author="имТ Д" w:date="2017-11-10T10:57:00Z">
                    <w:rPr>
                      <w:highlight w:val="yellow"/>
                    </w:rPr>
                  </w:rPrChange>
                </w:rPr>
                <w:delText>Бб. Нет богородична в Минее 1</w:delText>
              </w:r>
            </w:del>
          </w:p>
          <w:p w14:paraId="27DA1A8D" w14:textId="38B7D397" w:rsidR="00C02037" w:rsidRPr="00FA42B9" w:rsidDel="00C46BEC" w:rsidRDefault="00C02037" w:rsidP="008B5116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739" w:author="имТ Д" w:date="2017-11-10T15:53:00Z"/>
                <w:highlight w:val="red"/>
                <w:rPrChange w:id="2740" w:author="имТ Д" w:date="2017-11-10T10:57:00Z">
                  <w:rPr>
                    <w:del w:id="2741" w:author="имТ Д" w:date="2017-11-10T15:53:00Z"/>
                    <w:highlight w:val="yellow"/>
                  </w:rPr>
                </w:rPrChange>
              </w:rPr>
            </w:pPr>
            <w:del w:id="2742" w:author="имТ Д" w:date="2017-11-10T15:53:00Z">
              <w:r w:rsidRPr="00FA42B9" w:rsidDel="00C46BEC">
                <w:rPr>
                  <w:highlight w:val="red"/>
                  <w:rPrChange w:id="2743" w:author="имТ Д" w:date="2017-11-10T10:57:00Z">
                    <w:rPr>
                      <w:highlight w:val="yellow"/>
                    </w:rPr>
                  </w:rPrChange>
                </w:rPr>
                <w:delText xml:space="preserve">Из Приложения2 на ГВ </w:delText>
              </w:r>
            </w:del>
          </w:p>
          <w:p w14:paraId="753951C9" w14:textId="7F3D2942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744" w:author="имТ Д" w:date="2017-11-10T15:53:00Z"/>
                <w:highlight w:val="red"/>
                <w:rPrChange w:id="2745" w:author="имТ Д" w:date="2017-11-10T10:57:00Z">
                  <w:rPr>
                    <w:del w:id="2746" w:author="имТ Д" w:date="2017-11-10T15:53:00Z"/>
                    <w:highlight w:val="yellow"/>
                  </w:rPr>
                </w:rPrChange>
              </w:rPr>
            </w:pPr>
          </w:p>
        </w:tc>
        <w:tc>
          <w:tcPr>
            <w:tcW w:w="1786" w:type="dxa"/>
          </w:tcPr>
          <w:p w14:paraId="33037F8F" w14:textId="6864CE46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747" w:author="имТ Д" w:date="2017-11-10T15:53:00Z"/>
                <w:highlight w:val="red"/>
                <w:rPrChange w:id="2748" w:author="имТ Д" w:date="2017-11-10T10:57:00Z">
                  <w:rPr>
                    <w:del w:id="2749" w:author="имТ Д" w:date="2017-11-10T15:53:00Z"/>
                    <w:highlight w:val="yellow"/>
                  </w:rPr>
                </w:rPrChange>
              </w:rPr>
            </w:pPr>
            <w:del w:id="2750" w:author="имТ Д" w:date="2017-11-10T15:53:00Z">
              <w:r w:rsidRPr="00FA42B9" w:rsidDel="00C46BEC">
                <w:rPr>
                  <w:highlight w:val="red"/>
                  <w:rPrChange w:id="2751" w:author="имТ Д" w:date="2017-11-10T10:57:00Z">
                    <w:rPr>
                      <w:highlight w:val="yellow"/>
                    </w:rPr>
                  </w:rPrChange>
                </w:rPr>
                <w:delText xml:space="preserve">Набрано. </w:delText>
              </w:r>
            </w:del>
          </w:p>
          <w:p w14:paraId="28416E63" w14:textId="7E4A32A9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752" w:author="имТ Д" w:date="2017-11-10T15:53:00Z"/>
                <w:highlight w:val="red"/>
                <w:rPrChange w:id="2753" w:author="имТ Д" w:date="2017-11-10T10:57:00Z">
                  <w:rPr>
                    <w:del w:id="2754" w:author="имТ Д" w:date="2017-11-10T15:53:00Z"/>
                    <w:highlight w:val="yellow"/>
                  </w:rPr>
                </w:rPrChange>
              </w:rPr>
            </w:pPr>
            <w:del w:id="2755" w:author="имТ Д" w:date="2017-11-10T15:53:00Z">
              <w:r w:rsidRPr="00FA42B9" w:rsidDel="00C46BEC">
                <w:rPr>
                  <w:highlight w:val="red"/>
                  <w:rPrChange w:id="2756" w:author="имТ Д" w:date="2017-11-10T10:57:00Z">
                    <w:rPr>
                      <w:highlight w:val="yellow"/>
                    </w:rPr>
                  </w:rPrChange>
                </w:rPr>
                <w:delText>Не протестировано.</w:delText>
              </w:r>
            </w:del>
          </w:p>
        </w:tc>
      </w:tr>
      <w:tr w:rsidR="00C02037" w:rsidDel="00C46BEC" w14:paraId="538BC592" w14:textId="08E557B4" w:rsidTr="008B5116">
        <w:trPr>
          <w:del w:id="2757" w:author="имТ Д" w:date="2017-11-10T15:5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dxa"/>
          </w:tcPr>
          <w:p w14:paraId="08F2623B" w14:textId="64C6D153" w:rsidR="00C02037" w:rsidRPr="00FA42B9" w:rsidDel="00C46BEC" w:rsidRDefault="00C02037" w:rsidP="008B5116">
            <w:pPr>
              <w:rPr>
                <w:del w:id="2758" w:author="имТ Д" w:date="2017-11-10T15:53:00Z"/>
                <w:highlight w:val="red"/>
                <w:rPrChange w:id="2759" w:author="имТ Д" w:date="2017-11-10T10:57:00Z">
                  <w:rPr>
                    <w:del w:id="2760" w:author="имТ Д" w:date="2017-11-10T15:53:00Z"/>
                    <w:highlight w:val="yellow"/>
                  </w:rPr>
                </w:rPrChange>
              </w:rPr>
            </w:pPr>
            <w:del w:id="2761" w:author="имТ Д" w:date="2017-11-10T15:53:00Z">
              <w:r w:rsidRPr="00FA42B9" w:rsidDel="00C46BEC">
                <w:rPr>
                  <w:highlight w:val="red"/>
                  <w:rPrChange w:id="2762" w:author="имТ Д" w:date="2017-11-10T10:57:00Z">
                    <w:rPr>
                      <w:highlight w:val="yellow"/>
                    </w:rPr>
                  </w:rPrChange>
                </w:rPr>
                <w:delText>2.</w:delText>
              </w:r>
            </w:del>
          </w:p>
        </w:tc>
        <w:tc>
          <w:tcPr>
            <w:tcW w:w="1756" w:type="dxa"/>
          </w:tcPr>
          <w:p w14:paraId="55AF2B5A" w14:textId="3A59545D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763" w:author="имТ Д" w:date="2017-11-10T15:53:00Z"/>
                <w:b/>
                <w:highlight w:val="red"/>
                <w:rPrChange w:id="2764" w:author="имТ Д" w:date="2017-11-10T10:57:00Z">
                  <w:rPr>
                    <w:del w:id="2765" w:author="имТ Д" w:date="2017-11-10T15:53:00Z"/>
                    <w:b/>
                    <w:highlight w:val="yellow"/>
                  </w:rPr>
                </w:rPrChange>
              </w:rPr>
            </w:pPr>
            <w:del w:id="2766" w:author="имТ Д" w:date="2017-11-10T15:53:00Z">
              <w:r w:rsidRPr="00FA42B9" w:rsidDel="00C46BEC">
                <w:rPr>
                  <w:b/>
                  <w:highlight w:val="red"/>
                  <w:rPrChange w:id="2767" w:author="имТ Д" w:date="2017-11-10T10:57:00Z">
                    <w:rPr>
                      <w:b/>
                      <w:highlight w:val="yellow"/>
                    </w:rPr>
                  </w:rPrChange>
                </w:rPr>
                <w:delText>Славы из Минеи нет</w:delText>
              </w:r>
            </w:del>
          </w:p>
        </w:tc>
        <w:tc>
          <w:tcPr>
            <w:tcW w:w="5116" w:type="dxa"/>
          </w:tcPr>
          <w:p w14:paraId="3C1F0532" w14:textId="10064D41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768" w:author="имТ Д" w:date="2017-11-10T15:53:00Z"/>
                <w:b/>
                <w:highlight w:val="red"/>
                <w:rPrChange w:id="2769" w:author="имТ Д" w:date="2017-11-10T10:57:00Z">
                  <w:rPr>
                    <w:del w:id="2770" w:author="имТ Д" w:date="2017-11-10T15:53:00Z"/>
                    <w:b/>
                    <w:highlight w:val="yellow"/>
                  </w:rPr>
                </w:rPrChange>
              </w:rPr>
            </w:pPr>
            <w:del w:id="2771" w:author="имТ Д" w:date="2017-11-10T15:53:00Z">
              <w:r w:rsidRPr="00FA42B9" w:rsidDel="00C46BEC">
                <w:rPr>
                  <w:b/>
                  <w:highlight w:val="red"/>
                  <w:rPrChange w:id="2772" w:author="имТ Д" w:date="2017-11-10T10:57:00Z">
                    <w:rPr>
                      <w:b/>
                      <w:highlight w:val="yellow"/>
                    </w:rPr>
                  </w:rPrChange>
                </w:rPr>
                <w:delText>Слава и ныне:</w:delText>
              </w:r>
            </w:del>
          </w:p>
          <w:p w14:paraId="0D171F6A" w14:textId="75168E0B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773" w:author="имТ Д" w:date="2017-11-10T15:53:00Z"/>
                <w:highlight w:val="red"/>
                <w:rPrChange w:id="2774" w:author="имТ Д" w:date="2017-11-10T10:57:00Z">
                  <w:rPr>
                    <w:del w:id="2775" w:author="имТ Д" w:date="2017-11-10T15:53:00Z"/>
                    <w:highlight w:val="yellow"/>
                  </w:rPr>
                </w:rPrChange>
              </w:rPr>
            </w:pPr>
            <w:del w:id="2776" w:author="имТ Д" w:date="2017-11-10T15:53:00Z">
              <w:r w:rsidRPr="00FA42B9" w:rsidDel="00C46BEC">
                <w:rPr>
                  <w:highlight w:val="red"/>
                  <w:rPrChange w:id="2777" w:author="имТ Д" w:date="2017-11-10T10:57:00Z">
                    <w:rPr>
                      <w:highlight w:val="yellow"/>
                    </w:rPr>
                  </w:rPrChange>
                </w:rPr>
                <w:delText>А. Если среда или пятница:</w:delText>
              </w:r>
            </w:del>
          </w:p>
          <w:p w14:paraId="4B1CED97" w14:textId="7D542EB5" w:rsidR="00C02037" w:rsidRPr="00FA42B9" w:rsidDel="00C46BEC" w:rsidRDefault="00C02037" w:rsidP="008B5116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778" w:author="имТ Д" w:date="2017-11-10T15:53:00Z"/>
                <w:highlight w:val="red"/>
                <w:rPrChange w:id="2779" w:author="имТ Д" w:date="2017-11-10T10:57:00Z">
                  <w:rPr>
                    <w:del w:id="2780" w:author="имТ Д" w:date="2017-11-10T15:53:00Z"/>
                    <w:highlight w:val="yellow"/>
                  </w:rPr>
                </w:rPrChange>
              </w:rPr>
            </w:pPr>
            <w:del w:id="2781" w:author="имТ Д" w:date="2017-11-10T15:53:00Z">
              <w:r w:rsidRPr="00FA42B9" w:rsidDel="00C46BEC">
                <w:rPr>
                  <w:highlight w:val="red"/>
                  <w:rPrChange w:id="2782" w:author="имТ Д" w:date="2017-11-10T10:57:00Z">
                    <w:rPr>
                      <w:highlight w:val="yellow"/>
                    </w:rPr>
                  </w:rPrChange>
                </w:rPr>
                <w:delText>Крестобогородичен в Минее 1</w:delText>
              </w:r>
            </w:del>
          </w:p>
          <w:p w14:paraId="2FD389A8" w14:textId="2190D98E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783" w:author="имТ Д" w:date="2017-11-10T15:53:00Z"/>
                <w:highlight w:val="red"/>
                <w:rPrChange w:id="2784" w:author="имТ Д" w:date="2017-11-10T10:57:00Z">
                  <w:rPr>
                    <w:del w:id="2785" w:author="имТ Д" w:date="2017-11-10T15:53:00Z"/>
                    <w:highlight w:val="yellow"/>
                  </w:rPr>
                </w:rPrChange>
              </w:rPr>
            </w:pPr>
            <w:del w:id="2786" w:author="имТ Д" w:date="2017-11-10T15:53:00Z">
              <w:r w:rsidRPr="00FA42B9" w:rsidDel="00C46BEC">
                <w:rPr>
                  <w:highlight w:val="red"/>
                  <w:rPrChange w:id="2787" w:author="имТ Д" w:date="2017-11-10T10:57:00Z">
                    <w:rPr>
                      <w:highlight w:val="yellow"/>
                    </w:rPr>
                  </w:rPrChange>
                </w:rPr>
                <w:delText>Б. Если другой день недели</w:delText>
              </w:r>
            </w:del>
          </w:p>
          <w:p w14:paraId="6154B6AA" w14:textId="4CF6E38B" w:rsidR="00C02037" w:rsidRPr="00FA42B9" w:rsidDel="00C46BEC" w:rsidRDefault="00C02037" w:rsidP="008B5116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788" w:author="имТ Д" w:date="2017-11-10T15:53:00Z"/>
                <w:highlight w:val="red"/>
                <w:rPrChange w:id="2789" w:author="имТ Д" w:date="2017-11-10T10:57:00Z">
                  <w:rPr>
                    <w:del w:id="2790" w:author="имТ Д" w:date="2017-11-10T15:53:00Z"/>
                    <w:highlight w:val="yellow"/>
                  </w:rPr>
                </w:rPrChange>
              </w:rPr>
            </w:pPr>
            <w:del w:id="2791" w:author="имТ Д" w:date="2017-11-10T15:53:00Z">
              <w:r w:rsidRPr="00FA42B9" w:rsidDel="00C46BEC">
                <w:rPr>
                  <w:highlight w:val="red"/>
                  <w:rPrChange w:id="2792" w:author="имТ Д" w:date="2017-11-10T10:57:00Z">
                    <w:rPr>
                      <w:highlight w:val="yellow"/>
                    </w:rPr>
                  </w:rPrChange>
                </w:rPr>
                <w:delText>Богородичен в Минее 1</w:delText>
              </w:r>
            </w:del>
          </w:p>
        </w:tc>
        <w:tc>
          <w:tcPr>
            <w:tcW w:w="1786" w:type="dxa"/>
          </w:tcPr>
          <w:p w14:paraId="09F08049" w14:textId="368425DC" w:rsidR="00C02037" w:rsidRPr="00FA42B9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793" w:author="имТ Д" w:date="2017-11-10T15:53:00Z"/>
                <w:highlight w:val="red"/>
                <w:rPrChange w:id="2794" w:author="имТ Д" w:date="2017-11-10T10:57:00Z">
                  <w:rPr>
                    <w:del w:id="2795" w:author="имТ Д" w:date="2017-11-10T15:53:00Z"/>
                    <w:highlight w:val="yellow"/>
                  </w:rPr>
                </w:rPrChange>
              </w:rPr>
            </w:pPr>
            <w:del w:id="2796" w:author="имТ Д" w:date="2017-11-10T15:53:00Z">
              <w:r w:rsidRPr="00FA42B9" w:rsidDel="00C46BEC">
                <w:rPr>
                  <w:highlight w:val="red"/>
                  <w:rPrChange w:id="2797" w:author="имТ Д" w:date="2017-11-10T10:57:00Z">
                    <w:rPr>
                      <w:highlight w:val="yellow"/>
                    </w:rPr>
                  </w:rPrChange>
                </w:rPr>
                <w:delText xml:space="preserve">Набрано. </w:delText>
              </w:r>
            </w:del>
          </w:p>
          <w:p w14:paraId="6A7632E7" w14:textId="403D40A2" w:rsidR="00C02037" w:rsidRPr="006A5BEE" w:rsidDel="00C46BEC" w:rsidRDefault="00C02037" w:rsidP="008B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798" w:author="имТ Д" w:date="2017-11-10T15:53:00Z"/>
                <w:lang w:val="en-US"/>
              </w:rPr>
            </w:pPr>
            <w:del w:id="2799" w:author="имТ Д" w:date="2017-11-10T15:53:00Z">
              <w:r w:rsidRPr="00FA42B9" w:rsidDel="00C46BEC">
                <w:rPr>
                  <w:highlight w:val="red"/>
                  <w:rPrChange w:id="2800" w:author="имТ Д" w:date="2017-11-10T10:57:00Z">
                    <w:rPr>
                      <w:highlight w:val="yellow"/>
                    </w:rPr>
                  </w:rPrChange>
                </w:rPr>
                <w:delText>Не протестировано.</w:delText>
              </w:r>
            </w:del>
          </w:p>
        </w:tc>
      </w:tr>
    </w:tbl>
    <w:p w14:paraId="34276355" w14:textId="17727EA2" w:rsidR="004512E4" w:rsidRDefault="004512E4" w:rsidP="008E516F">
      <w:pPr>
        <w:rPr>
          <w:ins w:id="2801" w:author="имТ Д" w:date="2017-11-10T15:57:00Z"/>
        </w:rPr>
      </w:pPr>
    </w:p>
    <w:p w14:paraId="1E70BC49" w14:textId="77777777" w:rsidR="004512E4" w:rsidRDefault="004512E4">
      <w:pPr>
        <w:rPr>
          <w:ins w:id="2802" w:author="имТ Д" w:date="2017-11-10T15:57:00Z"/>
        </w:rPr>
      </w:pPr>
      <w:ins w:id="2803" w:author="имТ Д" w:date="2017-11-10T15:57:00Z">
        <w:r>
          <w:br w:type="page"/>
        </w:r>
      </w:ins>
    </w:p>
    <w:p w14:paraId="65F3EF2B" w14:textId="121AEF79" w:rsidR="004512E4" w:rsidRDefault="004512E4">
      <w:pPr>
        <w:pStyle w:val="2"/>
        <w:numPr>
          <w:ilvl w:val="0"/>
          <w:numId w:val="15"/>
        </w:numPr>
        <w:rPr>
          <w:ins w:id="2804" w:author="имТ Д" w:date="2017-11-10T15:57:00Z"/>
        </w:rPr>
        <w:pPrChange w:id="2805" w:author="имТ Д" w:date="2017-11-22T23:28:00Z">
          <w:pPr>
            <w:pStyle w:val="2"/>
            <w:numPr>
              <w:numId w:val="22"/>
            </w:numPr>
            <w:ind w:left="360" w:hanging="360"/>
          </w:pPr>
        </w:pPrChange>
      </w:pPr>
      <w:bookmarkStart w:id="2806" w:name="_Toc514273744"/>
      <w:ins w:id="2807" w:author="имТ Д" w:date="2017-11-10T15:57:00Z">
        <w:r>
          <w:lastRenderedPageBreak/>
          <w:t>Список литературы.</w:t>
        </w:r>
        <w:bookmarkEnd w:id="2806"/>
      </w:ins>
    </w:p>
    <w:p w14:paraId="2E15DAAA" w14:textId="2E61B732" w:rsidR="008E516F" w:rsidRDefault="008E516F" w:rsidP="008E516F">
      <w:pPr>
        <w:rPr>
          <w:ins w:id="2808" w:author="имТ Д" w:date="2017-11-10T15:57:00Z"/>
        </w:rPr>
      </w:pPr>
    </w:p>
    <w:p w14:paraId="75BDC284" w14:textId="7CCED9DD" w:rsidR="004512E4" w:rsidRDefault="004512E4">
      <w:pPr>
        <w:pStyle w:val="a5"/>
        <w:numPr>
          <w:ilvl w:val="0"/>
          <w:numId w:val="21"/>
        </w:numPr>
        <w:rPr>
          <w:ins w:id="2809" w:author="имТ Д" w:date="2017-11-10T15:59:00Z"/>
        </w:rPr>
        <w:pPrChange w:id="2810" w:author="имТ Д" w:date="2017-11-10T15:57:00Z">
          <w:pPr/>
        </w:pPrChange>
      </w:pPr>
      <w:ins w:id="2811" w:author="имТ Д" w:date="2017-11-10T15:58:00Z">
        <w:r>
          <w:t xml:space="preserve">В. Розанов. Богослужебный устав Православной Церкви. М: Православный Свято-Тихоновский Гуманитерный Университет, 2008 – </w:t>
        </w:r>
      </w:ins>
      <w:ins w:id="2812" w:author="имТ Д" w:date="2017-11-10T15:59:00Z">
        <w:r>
          <w:t>678 с.</w:t>
        </w:r>
      </w:ins>
    </w:p>
    <w:p w14:paraId="2688E28E" w14:textId="0B6DD4C8" w:rsidR="004512E4" w:rsidRPr="008E516F" w:rsidRDefault="004512E4">
      <w:pPr>
        <w:pStyle w:val="a5"/>
        <w:numPr>
          <w:ilvl w:val="0"/>
          <w:numId w:val="21"/>
        </w:numPr>
        <w:pPrChange w:id="2813" w:author="имТ Д" w:date="2017-11-10T15:57:00Z">
          <w:pPr/>
        </w:pPrChange>
      </w:pPr>
      <w:ins w:id="2814" w:author="имТ Д" w:date="2017-11-10T15:59:00Z">
        <w:r>
          <w:t xml:space="preserve">Интернет-источник: </w:t>
        </w:r>
        <w:r>
          <w:fldChar w:fldCharType="begin"/>
        </w:r>
        <w:r>
          <w:instrText xml:space="preserve"> HYPERLINK "</w:instrText>
        </w:r>
        <w:r w:rsidRPr="004512E4">
          <w:instrText>https://azbyka.ru/</w:instrText>
        </w:r>
        <w:r>
          <w:instrText xml:space="preserve">" </w:instrText>
        </w:r>
        <w:r>
          <w:fldChar w:fldCharType="separate"/>
        </w:r>
      </w:ins>
      <w:r w:rsidRPr="00C245C4">
        <w:rPr>
          <w:rStyle w:val="a7"/>
        </w:rPr>
        <w:t>https://azbyka.ru/</w:t>
      </w:r>
      <w:ins w:id="2815" w:author="имТ Д" w:date="2017-11-10T15:59:00Z">
        <w:r>
          <w:fldChar w:fldCharType="end"/>
        </w:r>
        <w:r>
          <w:t xml:space="preserve"> </w:t>
        </w:r>
      </w:ins>
    </w:p>
    <w:sectPr w:rsidR="004512E4" w:rsidRPr="008E516F" w:rsidSect="00C0203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16" w:author="имТ Д" w:date="2017-11-10T11:04:00Z" w:initials="иД">
    <w:p w14:paraId="5D215215" w14:textId="2BC15FE7" w:rsidR="00A540DE" w:rsidRDefault="00A540DE">
      <w:pPr>
        <w:pStyle w:val="af2"/>
      </w:pPr>
      <w:r>
        <w:rPr>
          <w:rStyle w:val="af1"/>
        </w:rPr>
        <w:annotationRef/>
      </w:r>
      <w:r>
        <w:t>Должен быть вынесен в отдельный раздел, посвященный воскресному богослужению</w:t>
      </w:r>
    </w:p>
  </w:comment>
  <w:comment w:id="345" w:author="имТ Д" w:date="2017-11-10T11:05:00Z" w:initials="иД">
    <w:p w14:paraId="251D32AA" w14:textId="77777777" w:rsidR="00A540DE" w:rsidRDefault="00A540DE" w:rsidP="00210A4B">
      <w:pPr>
        <w:pStyle w:val="af2"/>
      </w:pPr>
      <w:r>
        <w:rPr>
          <w:rStyle w:val="af1"/>
        </w:rPr>
        <w:annotationRef/>
      </w:r>
      <w:r>
        <w:rPr>
          <w:rStyle w:val="af1"/>
        </w:rPr>
        <w:annotationRef/>
      </w:r>
      <w:r>
        <w:t>Должен быть вынесен в отдельный раздел, посвященный воскресному богослужению</w:t>
      </w:r>
    </w:p>
    <w:p w14:paraId="41947AE6" w14:textId="783BB1B4" w:rsidR="00A540DE" w:rsidRDefault="00A540DE">
      <w:pPr>
        <w:pStyle w:val="af2"/>
      </w:pPr>
    </w:p>
  </w:comment>
  <w:comment w:id="991" w:author="имТ Д" w:date="2017-11-10T10:40:00Z" w:initials="иД">
    <w:p w14:paraId="373C2871" w14:textId="77777777" w:rsidR="00A540DE" w:rsidRDefault="00A540DE">
      <w:pPr>
        <w:pStyle w:val="af2"/>
      </w:pPr>
      <w:r>
        <w:rPr>
          <w:rStyle w:val="af1"/>
        </w:rPr>
        <w:annotationRef/>
      </w:r>
      <w:r>
        <w:t>А если два святых, и слава есть у второго святого?</w:t>
      </w:r>
    </w:p>
  </w:comment>
  <w:comment w:id="1066" w:author="имТ Д" w:date="2017-11-10T11:05:00Z" w:initials="иД">
    <w:p w14:paraId="643B2477" w14:textId="77777777" w:rsidR="00A540DE" w:rsidRDefault="00A540DE" w:rsidP="00210A4B">
      <w:pPr>
        <w:pStyle w:val="af2"/>
      </w:pPr>
      <w:r>
        <w:rPr>
          <w:rStyle w:val="af1"/>
        </w:rPr>
        <w:annotationRef/>
      </w:r>
      <w:r>
        <w:rPr>
          <w:rStyle w:val="af1"/>
        </w:rPr>
        <w:annotationRef/>
      </w:r>
      <w:r>
        <w:t>Должен быть вынесен в отдельный раздел, посвященный воскресному богослужению</w:t>
      </w:r>
    </w:p>
    <w:p w14:paraId="5DADAB78" w14:textId="6A97FFBF" w:rsidR="00A540DE" w:rsidRDefault="00A540DE">
      <w:pPr>
        <w:pStyle w:val="af2"/>
      </w:pPr>
    </w:p>
  </w:comment>
  <w:comment w:id="1168" w:author="имТ Д" w:date="2017-11-10T11:05:00Z" w:initials="иД">
    <w:p w14:paraId="162C6E69" w14:textId="77777777" w:rsidR="00A540DE" w:rsidRDefault="00A540DE" w:rsidP="00210A4B">
      <w:pPr>
        <w:pStyle w:val="af2"/>
      </w:pPr>
      <w:r>
        <w:rPr>
          <w:rStyle w:val="af1"/>
        </w:rPr>
        <w:annotationRef/>
      </w:r>
      <w:r>
        <w:rPr>
          <w:rStyle w:val="af1"/>
        </w:rPr>
        <w:annotationRef/>
      </w:r>
      <w:r>
        <w:t>Должен быть вынесен в отдельный раздел, посвященный воскресному богослужению</w:t>
      </w:r>
    </w:p>
    <w:p w14:paraId="5FFA8F09" w14:textId="2A4E3AA4" w:rsidR="00A540DE" w:rsidRDefault="00A540DE">
      <w:pPr>
        <w:pStyle w:val="af2"/>
      </w:pPr>
    </w:p>
  </w:comment>
  <w:comment w:id="1263" w:author="имТ Д" w:date="2017-11-10T11:06:00Z" w:initials="иД">
    <w:p w14:paraId="18FD41FB" w14:textId="77777777" w:rsidR="00A540DE" w:rsidRDefault="00A540DE" w:rsidP="00210A4B">
      <w:pPr>
        <w:pStyle w:val="af2"/>
      </w:pPr>
      <w:r>
        <w:rPr>
          <w:rStyle w:val="af1"/>
        </w:rPr>
        <w:annotationRef/>
      </w:r>
      <w:r>
        <w:rPr>
          <w:rStyle w:val="af1"/>
        </w:rPr>
        <w:annotationRef/>
      </w:r>
      <w:r>
        <w:t>Должен быть вынесен в отдельный раздел, посвященный воскресному богослужению</w:t>
      </w:r>
    </w:p>
    <w:p w14:paraId="3F297086" w14:textId="33CEA0D8" w:rsidR="00A540DE" w:rsidRDefault="00A540DE">
      <w:pPr>
        <w:pStyle w:val="af2"/>
      </w:pPr>
    </w:p>
  </w:comment>
  <w:comment w:id="1370" w:author="имТ Д" w:date="2017-11-10T11:06:00Z" w:initials="иД">
    <w:p w14:paraId="5A68D805" w14:textId="77777777" w:rsidR="00A540DE" w:rsidRDefault="00A540DE" w:rsidP="00210A4B">
      <w:pPr>
        <w:pStyle w:val="af2"/>
      </w:pPr>
      <w:r>
        <w:rPr>
          <w:rStyle w:val="af1"/>
        </w:rPr>
        <w:annotationRef/>
      </w:r>
      <w:r>
        <w:rPr>
          <w:rStyle w:val="af1"/>
        </w:rPr>
        <w:annotationRef/>
      </w:r>
      <w:r>
        <w:t>Должен быть вынесен в отдельный раздел, посвященный воскресному богослужению</w:t>
      </w:r>
    </w:p>
    <w:p w14:paraId="666550B7" w14:textId="57D67C3B" w:rsidR="00A540DE" w:rsidRDefault="00A540DE">
      <w:pPr>
        <w:pStyle w:val="af2"/>
      </w:pPr>
    </w:p>
  </w:comment>
  <w:comment w:id="1464" w:author="имТ Д" w:date="2017-11-10T11:06:00Z" w:initials="иД">
    <w:p w14:paraId="5035765B" w14:textId="2E0A6C94" w:rsidR="00A540DE" w:rsidRDefault="00A540DE">
      <w:pPr>
        <w:pStyle w:val="af2"/>
      </w:pPr>
      <w:r>
        <w:rPr>
          <w:rStyle w:val="af1"/>
        </w:rPr>
        <w:annotationRef/>
      </w:r>
    </w:p>
  </w:comment>
  <w:comment w:id="1565" w:author="имТ Д" w:date="2017-11-10T11:06:00Z" w:initials="иД">
    <w:p w14:paraId="1E88254B" w14:textId="77777777" w:rsidR="00A540DE" w:rsidRDefault="00A540DE" w:rsidP="00210A4B">
      <w:pPr>
        <w:pStyle w:val="af2"/>
      </w:pPr>
      <w:r>
        <w:rPr>
          <w:rStyle w:val="af1"/>
        </w:rPr>
        <w:annotationRef/>
      </w:r>
      <w:r>
        <w:rPr>
          <w:rStyle w:val="af1"/>
        </w:rPr>
        <w:annotationRef/>
      </w:r>
      <w:r>
        <w:t>Должен быть вынесен в отдельный раздел, посвященный воскресному богослужению</w:t>
      </w:r>
    </w:p>
    <w:p w14:paraId="146EA915" w14:textId="74593D0E" w:rsidR="00A540DE" w:rsidRDefault="00A540DE">
      <w:pPr>
        <w:pStyle w:val="af2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D215215" w15:done="0"/>
  <w15:commentEx w15:paraId="41947AE6" w15:done="0"/>
  <w15:commentEx w15:paraId="373C2871" w15:done="0"/>
  <w15:commentEx w15:paraId="5DADAB78" w15:done="0"/>
  <w15:commentEx w15:paraId="5FFA8F09" w15:done="0"/>
  <w15:commentEx w15:paraId="3F297086" w15:done="0"/>
  <w15:commentEx w15:paraId="666550B7" w15:done="0"/>
  <w15:commentEx w15:paraId="5035765B" w15:done="0"/>
  <w15:commentEx w15:paraId="146EA91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1DB0063D" w16cex:dateUtc="2017-11-10T08:04:00Z"/>
  <w16cex:commentExtensible w16cex:durableId="1DB00697" w16cex:dateUtc="2017-11-10T08:05:00Z"/>
  <w16cex:commentExtensible w16cex:durableId="1DB000B2" w16cex:dateUtc="2017-11-10T07:40:00Z"/>
  <w16cex:commentExtensible w16cex:durableId="1DB00681" w16cex:dateUtc="2017-11-10T08:05:00Z"/>
  <w16cex:commentExtensible w16cex:durableId="1DB0068D" w16cex:dateUtc="2017-11-10T08:05:00Z"/>
  <w16cex:commentExtensible w16cex:durableId="1DB006A3" w16cex:dateUtc="2017-11-10T08:06:00Z"/>
  <w16cex:commentExtensible w16cex:durableId="1DB006AE" w16cex:dateUtc="2017-11-10T08:06:00Z"/>
  <w16cex:commentExtensible w16cex:durableId="1DB006B7" w16cex:dateUtc="2017-11-10T08:06:00Z"/>
  <w16cex:commentExtensible w16cex:durableId="1DB006BF" w16cex:dateUtc="2017-11-10T08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D215215" w16cid:durableId="1DB0063D"/>
  <w16cid:commentId w16cid:paraId="41947AE6" w16cid:durableId="1DB00697"/>
  <w16cid:commentId w16cid:paraId="373C2871" w16cid:durableId="1DB000B2"/>
  <w16cid:commentId w16cid:paraId="5DADAB78" w16cid:durableId="1DB00681"/>
  <w16cid:commentId w16cid:paraId="5FFA8F09" w16cid:durableId="1DB0068D"/>
  <w16cid:commentId w16cid:paraId="3F297086" w16cid:durableId="1DB006A3"/>
  <w16cid:commentId w16cid:paraId="666550B7" w16cid:durableId="1DB006AE"/>
  <w16cid:commentId w16cid:paraId="5035765B" w16cid:durableId="1DB006B7"/>
  <w16cid:commentId w16cid:paraId="146EA915" w16cid:durableId="1DB006B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3FEFC" w14:textId="77777777" w:rsidR="00B318EE" w:rsidRDefault="00B318EE" w:rsidP="00FF27EF">
      <w:pPr>
        <w:spacing w:after="0" w:line="240" w:lineRule="auto"/>
      </w:pPr>
      <w:r>
        <w:separator/>
      </w:r>
    </w:p>
  </w:endnote>
  <w:endnote w:type="continuationSeparator" w:id="0">
    <w:p w14:paraId="72A1671D" w14:textId="77777777" w:rsidR="00B318EE" w:rsidRDefault="00B318EE" w:rsidP="00FF2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202AD" w14:textId="77777777" w:rsidR="00B318EE" w:rsidRDefault="00B318EE" w:rsidP="00FF27EF">
      <w:pPr>
        <w:spacing w:after="0" w:line="240" w:lineRule="auto"/>
      </w:pPr>
      <w:r>
        <w:separator/>
      </w:r>
    </w:p>
  </w:footnote>
  <w:footnote w:type="continuationSeparator" w:id="0">
    <w:p w14:paraId="6AB57042" w14:textId="77777777" w:rsidR="00B318EE" w:rsidRDefault="00B318EE" w:rsidP="00FF27EF">
      <w:pPr>
        <w:spacing w:after="0" w:line="240" w:lineRule="auto"/>
      </w:pPr>
      <w:r>
        <w:continuationSeparator/>
      </w:r>
    </w:p>
  </w:footnote>
  <w:footnote w:id="1">
    <w:p w14:paraId="1A554906" w14:textId="3FC69E9E" w:rsidR="00A540DE" w:rsidRDefault="00A540DE">
      <w:pPr>
        <w:pStyle w:val="a9"/>
      </w:pPr>
      <w:ins w:id="195" w:author="имТ Д" w:date="2017-11-10T10:52:00Z">
        <w:r>
          <w:rPr>
            <w:rStyle w:val="ab"/>
          </w:rPr>
          <w:footnoteRef/>
        </w:r>
        <w:r>
          <w:t xml:space="preserve"> Источники текстов берутся за предыдущий богослужебный день</w:t>
        </w:r>
      </w:ins>
    </w:p>
  </w:footnote>
  <w:footnote w:id="2">
    <w:p w14:paraId="7C02FE03" w14:textId="50D135C5" w:rsidR="00A540DE" w:rsidRDefault="00A540DE">
      <w:pPr>
        <w:pStyle w:val="a9"/>
      </w:pPr>
      <w:ins w:id="200" w:author="имТ Д" w:date="2017-11-10T10:56:00Z">
        <w:r>
          <w:rPr>
            <w:rStyle w:val="ab"/>
          </w:rPr>
          <w:footnoteRef/>
        </w:r>
        <w:r>
          <w:t xml:space="preserve"> Розанов. С.243</w:t>
        </w:r>
      </w:ins>
    </w:p>
  </w:footnote>
  <w:footnote w:id="3">
    <w:p w14:paraId="79A3633D" w14:textId="0734FF0F" w:rsidR="00A540DE" w:rsidRDefault="00A540DE">
      <w:pPr>
        <w:pStyle w:val="a9"/>
      </w:pPr>
      <w:ins w:id="329" w:author="имТ Д" w:date="2017-11-10T11:00:00Z">
        <w:r>
          <w:rPr>
            <w:rStyle w:val="ab"/>
          </w:rPr>
          <w:footnoteRef/>
        </w:r>
        <w:r>
          <w:t xml:space="preserve"> Розанов. С.244</w:t>
        </w:r>
      </w:ins>
    </w:p>
  </w:footnote>
  <w:footnote w:id="4">
    <w:p w14:paraId="7F090C81" w14:textId="77777777" w:rsidR="00A540DE" w:rsidRDefault="00A540DE">
      <w:pPr>
        <w:pStyle w:val="a9"/>
      </w:pPr>
      <w:r>
        <w:rPr>
          <w:rStyle w:val="ab"/>
        </w:rPr>
        <w:footnoteRef/>
      </w:r>
      <w:r>
        <w:t xml:space="preserve"> Раздела с пред/попразднеством нет, потому что он рассматривается в каждом другом подразделе</w:t>
      </w:r>
    </w:p>
  </w:footnote>
  <w:footnote w:id="5">
    <w:p w14:paraId="1931ADC5" w14:textId="77777777" w:rsidR="00A540DE" w:rsidRDefault="00A540DE">
      <w:pPr>
        <w:pStyle w:val="a9"/>
      </w:pPr>
      <w:r>
        <w:rPr>
          <w:rStyle w:val="ab"/>
        </w:rPr>
        <w:footnoteRef/>
      </w:r>
      <w:r>
        <w:t xml:space="preserve"> Розанов. С.146</w:t>
      </w:r>
    </w:p>
  </w:footnote>
  <w:footnote w:id="6">
    <w:p w14:paraId="21E4309D" w14:textId="77777777" w:rsidR="00A540DE" w:rsidRDefault="00A540DE">
      <w:pPr>
        <w:pStyle w:val="a9"/>
      </w:pPr>
      <w:r>
        <w:rPr>
          <w:rStyle w:val="ab"/>
        </w:rPr>
        <w:footnoteRef/>
      </w:r>
      <w:r>
        <w:t xml:space="preserve"> Каноны воскресные, впрочем, как и вся служба, будут доступны по ссылке на службу храма. Просто в данном случае это будет воскресная служба текущего гласа</w:t>
      </w:r>
    </w:p>
  </w:footnote>
  <w:footnote w:id="7">
    <w:p w14:paraId="4A29CCE7" w14:textId="77777777" w:rsidR="00A540DE" w:rsidRDefault="00A540DE">
      <w:pPr>
        <w:pStyle w:val="a9"/>
      </w:pPr>
      <w:r>
        <w:rPr>
          <w:rStyle w:val="ab"/>
        </w:rPr>
        <w:footnoteRef/>
      </w:r>
      <w:r>
        <w:t xml:space="preserve"> Розанов. С. 152</w:t>
      </w:r>
    </w:p>
  </w:footnote>
  <w:footnote w:id="8">
    <w:p w14:paraId="40A699E7" w14:textId="77777777" w:rsidR="00A540DE" w:rsidRDefault="00A540DE">
      <w:pPr>
        <w:pStyle w:val="a9"/>
      </w:pPr>
      <w:r>
        <w:rPr>
          <w:rStyle w:val="ab"/>
        </w:rPr>
        <w:footnoteRef/>
      </w:r>
      <w:r>
        <w:t xml:space="preserve"> Розанов. С. 153</w:t>
      </w:r>
    </w:p>
  </w:footnote>
  <w:footnote w:id="9">
    <w:p w14:paraId="526B008B" w14:textId="77777777" w:rsidR="00A540DE" w:rsidRDefault="00A540DE">
      <w:pPr>
        <w:pStyle w:val="a9"/>
      </w:pPr>
      <w:r>
        <w:rPr>
          <w:rStyle w:val="ab"/>
        </w:rPr>
        <w:footnoteRef/>
      </w:r>
      <w:r>
        <w:t xml:space="preserve"> Розанов. С. 99</w:t>
      </w:r>
    </w:p>
  </w:footnote>
  <w:footnote w:id="10">
    <w:p w14:paraId="6E00B53A" w14:textId="77777777" w:rsidR="00A540DE" w:rsidRDefault="00A540DE" w:rsidP="00581F67">
      <w:pPr>
        <w:pStyle w:val="a9"/>
      </w:pPr>
      <w:r>
        <w:rPr>
          <w:rStyle w:val="ab"/>
        </w:rPr>
        <w:footnoteRef/>
      </w:r>
      <w:r>
        <w:t xml:space="preserve"> Розанов. С. 99</w:t>
      </w:r>
    </w:p>
  </w:footnote>
  <w:footnote w:id="11">
    <w:p w14:paraId="2C355F05" w14:textId="77777777" w:rsidR="00A540DE" w:rsidRDefault="00A540DE" w:rsidP="00AE4AAF">
      <w:pPr>
        <w:pStyle w:val="a9"/>
      </w:pPr>
      <w:r>
        <w:rPr>
          <w:rStyle w:val="ab"/>
        </w:rPr>
        <w:footnoteRef/>
      </w:r>
      <w:r>
        <w:t xml:space="preserve"> Раздела с пред/попразднеством нет, потому что он рассматривается в каждом другом подразделе</w:t>
      </w:r>
    </w:p>
  </w:footnote>
  <w:footnote w:id="12">
    <w:p w14:paraId="168AFA7E" w14:textId="77777777" w:rsidR="00A540DE" w:rsidRDefault="00A540DE" w:rsidP="00AE4AAF">
      <w:pPr>
        <w:pStyle w:val="a9"/>
      </w:pPr>
      <w:r>
        <w:rPr>
          <w:rStyle w:val="ab"/>
        </w:rPr>
        <w:footnoteRef/>
      </w:r>
      <w:r>
        <w:t xml:space="preserve"> Розанов. С. 100</w:t>
      </w:r>
    </w:p>
  </w:footnote>
  <w:footnote w:id="13">
    <w:p w14:paraId="6CB865AC" w14:textId="77777777" w:rsidR="00A540DE" w:rsidRDefault="00A540DE" w:rsidP="00AE4AAF">
      <w:pPr>
        <w:pStyle w:val="a9"/>
      </w:pPr>
      <w:r>
        <w:rPr>
          <w:rStyle w:val="ab"/>
        </w:rPr>
        <w:footnoteRef/>
      </w:r>
      <w:r>
        <w:t xml:space="preserve"> Розанов. С. 107</w:t>
      </w:r>
    </w:p>
  </w:footnote>
  <w:footnote w:id="14">
    <w:p w14:paraId="5E7E6E18" w14:textId="61790869" w:rsidR="00A540DE" w:rsidRDefault="00A540DE">
      <w:pPr>
        <w:pStyle w:val="a9"/>
      </w:pPr>
      <w:ins w:id="667" w:author="имТ Д" w:date="2017-11-10T16:06:00Z">
        <w:r>
          <w:rPr>
            <w:rStyle w:val="ab"/>
          </w:rPr>
          <w:footnoteRef/>
        </w:r>
        <w:r>
          <w:t xml:space="preserve"> В. Розанов. С.102</w:t>
        </w:r>
      </w:ins>
    </w:p>
  </w:footnote>
  <w:footnote w:id="15">
    <w:p w14:paraId="792176A2" w14:textId="77777777" w:rsidR="00A540DE" w:rsidDel="000D2B79" w:rsidRDefault="00A540DE" w:rsidP="00A92FDF">
      <w:pPr>
        <w:pStyle w:val="a9"/>
        <w:rPr>
          <w:del w:id="708" w:author="имТ Д" w:date="2017-11-10T16:03:00Z"/>
        </w:rPr>
      </w:pPr>
      <w:del w:id="709" w:author="имТ Д" w:date="2017-11-10T16:03:00Z">
        <w:r w:rsidDel="000D2B79">
          <w:rPr>
            <w:rStyle w:val="ab"/>
          </w:rPr>
          <w:footnoteRef/>
        </w:r>
        <w:r w:rsidDel="000D2B79">
          <w:delText xml:space="preserve"> Розанов. С.146</w:delText>
        </w:r>
      </w:del>
    </w:p>
  </w:footnote>
  <w:footnote w:id="16">
    <w:p w14:paraId="13D12E7F" w14:textId="77777777" w:rsidR="00A540DE" w:rsidDel="000D2B79" w:rsidRDefault="00A540DE" w:rsidP="00A92FDF">
      <w:pPr>
        <w:pStyle w:val="a9"/>
        <w:rPr>
          <w:del w:id="746" w:author="имТ Д" w:date="2017-11-10T16:03:00Z"/>
        </w:rPr>
      </w:pPr>
      <w:del w:id="747" w:author="имТ Д" w:date="2017-11-10T16:03:00Z">
        <w:r w:rsidDel="000D2B79">
          <w:rPr>
            <w:rStyle w:val="ab"/>
          </w:rPr>
          <w:footnoteRef/>
        </w:r>
        <w:r w:rsidDel="000D2B79">
          <w:delText xml:space="preserve"> Каноны воскресные, впрочем, как и вся служба, будут доступны по ссылке на службу храма. Просто в данном случае это будет воскресная служба текущего гласа</w:delText>
        </w:r>
      </w:del>
    </w:p>
  </w:footnote>
  <w:footnote w:id="17">
    <w:p w14:paraId="5AF18B89" w14:textId="77777777" w:rsidR="00A540DE" w:rsidDel="000D2B79" w:rsidRDefault="00A540DE" w:rsidP="00A92FDF">
      <w:pPr>
        <w:pStyle w:val="a9"/>
        <w:rPr>
          <w:del w:id="772" w:author="имТ Д" w:date="2017-11-10T16:03:00Z"/>
        </w:rPr>
      </w:pPr>
      <w:del w:id="773" w:author="имТ Д" w:date="2017-11-10T16:03:00Z">
        <w:r w:rsidDel="000D2B79">
          <w:rPr>
            <w:rStyle w:val="ab"/>
          </w:rPr>
          <w:footnoteRef/>
        </w:r>
        <w:r w:rsidDel="000D2B79">
          <w:delText xml:space="preserve"> Розанов. С. 152</w:delText>
        </w:r>
      </w:del>
    </w:p>
  </w:footnote>
  <w:footnote w:id="18">
    <w:p w14:paraId="7F82F8F5" w14:textId="77777777" w:rsidR="00A540DE" w:rsidDel="000D2B79" w:rsidRDefault="00A540DE" w:rsidP="00A92FDF">
      <w:pPr>
        <w:pStyle w:val="a9"/>
        <w:rPr>
          <w:del w:id="834" w:author="имТ Д" w:date="2017-11-10T16:03:00Z"/>
        </w:rPr>
      </w:pPr>
      <w:del w:id="835" w:author="имТ Д" w:date="2017-11-10T16:03:00Z">
        <w:r w:rsidDel="000D2B79">
          <w:rPr>
            <w:rStyle w:val="ab"/>
          </w:rPr>
          <w:footnoteRef/>
        </w:r>
        <w:r w:rsidDel="000D2B79">
          <w:delText xml:space="preserve"> Розанов. С. 153</w:delText>
        </w:r>
      </w:del>
    </w:p>
  </w:footnote>
  <w:footnote w:id="19">
    <w:p w14:paraId="5E95C850" w14:textId="77777777" w:rsidR="00A540DE" w:rsidDel="000D2B79" w:rsidRDefault="00A540DE" w:rsidP="00A92FDF">
      <w:pPr>
        <w:pStyle w:val="a9"/>
        <w:rPr>
          <w:del w:id="873" w:author="имТ Д" w:date="2017-11-10T16:03:00Z"/>
        </w:rPr>
      </w:pPr>
      <w:del w:id="874" w:author="имТ Д" w:date="2017-11-10T16:03:00Z">
        <w:r w:rsidDel="000D2B79">
          <w:rPr>
            <w:rStyle w:val="ab"/>
          </w:rPr>
          <w:footnoteRef/>
        </w:r>
        <w:r w:rsidDel="000D2B79">
          <w:delText xml:space="preserve"> Розанов. С. 99</w:delText>
        </w:r>
      </w:del>
    </w:p>
  </w:footnote>
  <w:footnote w:id="20">
    <w:p w14:paraId="333281E6" w14:textId="77777777" w:rsidR="00A540DE" w:rsidDel="000D2B79" w:rsidRDefault="00A540DE" w:rsidP="00A92FDF">
      <w:pPr>
        <w:pStyle w:val="a9"/>
        <w:rPr>
          <w:del w:id="948" w:author="имТ Д" w:date="2017-11-10T16:03:00Z"/>
        </w:rPr>
      </w:pPr>
      <w:del w:id="949" w:author="имТ Д" w:date="2017-11-10T16:03:00Z">
        <w:r w:rsidDel="000D2B79">
          <w:rPr>
            <w:rStyle w:val="ab"/>
          </w:rPr>
          <w:footnoteRef/>
        </w:r>
        <w:r w:rsidDel="000D2B79">
          <w:delText xml:space="preserve"> Розанов. С. 99</w:delText>
        </w:r>
      </w:del>
    </w:p>
  </w:footnote>
  <w:footnote w:id="21">
    <w:p w14:paraId="33AE306B" w14:textId="77777777" w:rsidR="00A540DE" w:rsidRDefault="00A540DE" w:rsidP="009D1DE4">
      <w:pPr>
        <w:pStyle w:val="a9"/>
      </w:pPr>
      <w:r>
        <w:rPr>
          <w:rStyle w:val="ab"/>
        </w:rPr>
        <w:footnoteRef/>
      </w:r>
      <w:r>
        <w:t xml:space="preserve"> Варианты, когда имеются стихиры на стиховне святому, будут рассматриваться в каждом конкретном случае, как дополнения. Здесь мы рассматриваем лишь общую канву</w:t>
      </w:r>
    </w:p>
  </w:footnote>
  <w:footnote w:id="22">
    <w:p w14:paraId="1975094C" w14:textId="77777777" w:rsidR="00A540DE" w:rsidRDefault="00A540DE" w:rsidP="009F7517">
      <w:pPr>
        <w:pStyle w:val="a9"/>
        <w:rPr>
          <w:ins w:id="1049" w:author="имТ Д" w:date="2017-11-10T11:00:00Z"/>
        </w:rPr>
      </w:pPr>
      <w:ins w:id="1050" w:author="имТ Д" w:date="2017-11-10T11:00:00Z">
        <w:r>
          <w:rPr>
            <w:rStyle w:val="ab"/>
          </w:rPr>
          <w:footnoteRef/>
        </w:r>
        <w:r>
          <w:t xml:space="preserve"> Розанов. С.243</w:t>
        </w:r>
      </w:ins>
    </w:p>
  </w:footnote>
  <w:footnote w:id="23">
    <w:p w14:paraId="39F273C3" w14:textId="77777777" w:rsidR="00A540DE" w:rsidRDefault="00A540DE" w:rsidP="009F7517">
      <w:pPr>
        <w:pStyle w:val="a9"/>
        <w:rPr>
          <w:ins w:id="1151" w:author="имТ Д" w:date="2017-11-10T11:00:00Z"/>
        </w:rPr>
      </w:pPr>
      <w:ins w:id="1152" w:author="имТ Д" w:date="2017-11-10T11:00:00Z">
        <w:r>
          <w:rPr>
            <w:rStyle w:val="ab"/>
          </w:rPr>
          <w:footnoteRef/>
        </w:r>
        <w:r>
          <w:t xml:space="preserve"> Розанов. С.244</w:t>
        </w:r>
      </w:ins>
    </w:p>
  </w:footnote>
  <w:footnote w:id="24">
    <w:p w14:paraId="6341E720" w14:textId="77777777" w:rsidR="00A540DE" w:rsidRDefault="00A540DE" w:rsidP="009F7517">
      <w:pPr>
        <w:pStyle w:val="a9"/>
        <w:rPr>
          <w:ins w:id="1246" w:author="имТ Д" w:date="2017-11-10T11:01:00Z"/>
        </w:rPr>
      </w:pPr>
      <w:ins w:id="1247" w:author="имТ Д" w:date="2017-11-10T11:01:00Z">
        <w:r>
          <w:rPr>
            <w:rStyle w:val="ab"/>
          </w:rPr>
          <w:footnoteRef/>
        </w:r>
        <w:r>
          <w:t xml:space="preserve"> Розанов. С.243</w:t>
        </w:r>
      </w:ins>
    </w:p>
  </w:footnote>
  <w:footnote w:id="25">
    <w:p w14:paraId="724CA12C" w14:textId="77777777" w:rsidR="00A540DE" w:rsidRDefault="00A540DE" w:rsidP="009F7517">
      <w:pPr>
        <w:pStyle w:val="a9"/>
        <w:rPr>
          <w:ins w:id="1353" w:author="имТ Д" w:date="2017-11-10T11:01:00Z"/>
        </w:rPr>
      </w:pPr>
      <w:ins w:id="1354" w:author="имТ Д" w:date="2017-11-10T11:01:00Z">
        <w:r>
          <w:rPr>
            <w:rStyle w:val="ab"/>
          </w:rPr>
          <w:footnoteRef/>
        </w:r>
        <w:r>
          <w:t xml:space="preserve"> Розанов. С.244</w:t>
        </w:r>
      </w:ins>
    </w:p>
  </w:footnote>
  <w:footnote w:id="26">
    <w:p w14:paraId="68ED61ED" w14:textId="77777777" w:rsidR="00A540DE" w:rsidRDefault="00A540DE" w:rsidP="009F7517">
      <w:pPr>
        <w:pStyle w:val="a9"/>
        <w:rPr>
          <w:ins w:id="1447" w:author="имТ Д" w:date="2017-11-10T11:01:00Z"/>
        </w:rPr>
      </w:pPr>
      <w:ins w:id="1448" w:author="имТ Д" w:date="2017-11-10T11:01:00Z">
        <w:r>
          <w:rPr>
            <w:rStyle w:val="ab"/>
          </w:rPr>
          <w:footnoteRef/>
        </w:r>
        <w:r>
          <w:t xml:space="preserve"> Розанов. С.243</w:t>
        </w:r>
      </w:ins>
    </w:p>
  </w:footnote>
  <w:footnote w:id="27">
    <w:p w14:paraId="75D2A054" w14:textId="77777777" w:rsidR="00A540DE" w:rsidRDefault="00A540DE" w:rsidP="009F7517">
      <w:pPr>
        <w:pStyle w:val="a9"/>
        <w:rPr>
          <w:ins w:id="1548" w:author="имТ Д" w:date="2017-11-10T11:01:00Z"/>
        </w:rPr>
      </w:pPr>
      <w:ins w:id="1549" w:author="имТ Д" w:date="2017-11-10T11:01:00Z">
        <w:r>
          <w:rPr>
            <w:rStyle w:val="ab"/>
          </w:rPr>
          <w:footnoteRef/>
        </w:r>
        <w:r>
          <w:t xml:space="preserve"> Розанов. С.244</w:t>
        </w:r>
      </w:ins>
    </w:p>
  </w:footnote>
  <w:footnote w:id="28">
    <w:p w14:paraId="499787D9" w14:textId="6280C28E" w:rsidR="00A540DE" w:rsidRDefault="00A540DE">
      <w:pPr>
        <w:pStyle w:val="a9"/>
      </w:pPr>
      <w:ins w:id="1646" w:author="имТ Д" w:date="2017-11-10T11:23:00Z">
        <w:r>
          <w:rPr>
            <w:rStyle w:val="ab"/>
          </w:rPr>
          <w:footnoteRef/>
        </w:r>
        <w:r>
          <w:t xml:space="preserve"> Розанов. С.252</w:t>
        </w:r>
      </w:ins>
    </w:p>
  </w:footnote>
  <w:footnote w:id="29">
    <w:p w14:paraId="0F35DF7D" w14:textId="77777777" w:rsidR="00A540DE" w:rsidRDefault="00A540DE" w:rsidP="00987945">
      <w:pPr>
        <w:pStyle w:val="a9"/>
        <w:rPr>
          <w:ins w:id="1723" w:author="имТ Д" w:date="2017-11-10T11:22:00Z"/>
        </w:rPr>
      </w:pPr>
      <w:ins w:id="1724" w:author="имТ Д" w:date="2017-11-10T11:22:00Z">
        <w:r>
          <w:rPr>
            <w:rStyle w:val="ab"/>
          </w:rPr>
          <w:footnoteRef/>
        </w:r>
        <w:r>
          <w:t xml:space="preserve"> Все исключения будут указываться в правилах конкретных богослужебных дней. Здесь только общая канва</w:t>
        </w:r>
      </w:ins>
    </w:p>
  </w:footnote>
  <w:footnote w:id="30">
    <w:p w14:paraId="50CD008B" w14:textId="277CBCCD" w:rsidR="00A540DE" w:rsidRDefault="00A540DE" w:rsidP="00D475FA">
      <w:pPr>
        <w:pStyle w:val="a9"/>
        <w:rPr>
          <w:ins w:id="1745" w:author="имТ Д" w:date="2017-11-10T12:39:00Z"/>
        </w:rPr>
      </w:pPr>
      <w:ins w:id="1746" w:author="имТ Д" w:date="2017-11-10T12:39:00Z">
        <w:r>
          <w:rPr>
            <w:rStyle w:val="ab"/>
          </w:rPr>
          <w:footnoteRef/>
        </w:r>
        <w:r>
          <w:t xml:space="preserve"> Розанов. С.266</w:t>
        </w:r>
      </w:ins>
    </w:p>
  </w:footnote>
  <w:footnote w:id="31">
    <w:p w14:paraId="639ABFCB" w14:textId="79EF8261" w:rsidR="00A540DE" w:rsidRDefault="00A540DE" w:rsidP="00D475FA">
      <w:pPr>
        <w:pStyle w:val="a9"/>
        <w:rPr>
          <w:ins w:id="1777" w:author="имТ Д" w:date="2017-11-10T12:39:00Z"/>
        </w:rPr>
      </w:pPr>
      <w:ins w:id="1778" w:author="имТ Д" w:date="2017-11-10T12:39:00Z">
        <w:r>
          <w:rPr>
            <w:rStyle w:val="ab"/>
          </w:rPr>
          <w:footnoteRef/>
        </w:r>
        <w:r>
          <w:t xml:space="preserve"> Розанов. С.267</w:t>
        </w:r>
      </w:ins>
    </w:p>
  </w:footnote>
  <w:footnote w:id="32">
    <w:p w14:paraId="42BCACC8" w14:textId="1BB5DAD5" w:rsidR="00A540DE" w:rsidRDefault="00A540DE" w:rsidP="00F94120">
      <w:pPr>
        <w:pStyle w:val="a9"/>
        <w:rPr>
          <w:ins w:id="1779" w:author="имТ Д" w:date="2017-11-10T12:39:00Z"/>
        </w:rPr>
      </w:pPr>
      <w:ins w:id="1780" w:author="имТ Д" w:date="2017-11-10T12:39:00Z">
        <w:r>
          <w:rPr>
            <w:rStyle w:val="ab"/>
          </w:rPr>
          <w:footnoteRef/>
        </w:r>
        <w:r>
          <w:t xml:space="preserve"> Розанов. С.268</w:t>
        </w:r>
      </w:ins>
    </w:p>
  </w:footnote>
  <w:footnote w:id="33">
    <w:p w14:paraId="5B3D4CEC" w14:textId="06D605C1" w:rsidR="00A540DE" w:rsidRDefault="00A540DE" w:rsidP="000B633E">
      <w:pPr>
        <w:pStyle w:val="a9"/>
        <w:rPr>
          <w:ins w:id="1817" w:author="имТ Д" w:date="2017-11-10T12:39:00Z"/>
        </w:rPr>
      </w:pPr>
      <w:ins w:id="1818" w:author="имТ Д" w:date="2017-11-10T12:39:00Z">
        <w:r>
          <w:rPr>
            <w:rStyle w:val="ab"/>
          </w:rPr>
          <w:footnoteRef/>
        </w:r>
        <w:r>
          <w:t xml:space="preserve"> Розанов. С.266</w:t>
        </w:r>
      </w:ins>
    </w:p>
  </w:footnote>
  <w:footnote w:id="34">
    <w:p w14:paraId="59BCD286" w14:textId="28C88F00" w:rsidR="00A540DE" w:rsidRDefault="00A540DE" w:rsidP="000B633E">
      <w:pPr>
        <w:pStyle w:val="a9"/>
        <w:rPr>
          <w:ins w:id="1853" w:author="имТ Д" w:date="2017-11-10T12:39:00Z"/>
        </w:rPr>
      </w:pPr>
      <w:ins w:id="1854" w:author="имТ Д" w:date="2017-11-10T12:39:00Z">
        <w:r>
          <w:rPr>
            <w:rStyle w:val="ab"/>
          </w:rPr>
          <w:footnoteRef/>
        </w:r>
        <w:r>
          <w:t xml:space="preserve"> Розанов. С.267</w:t>
        </w:r>
      </w:ins>
    </w:p>
  </w:footnote>
  <w:footnote w:id="35">
    <w:p w14:paraId="3BE541E3" w14:textId="46D9DA6F" w:rsidR="00A540DE" w:rsidRDefault="00A540DE" w:rsidP="000B633E">
      <w:pPr>
        <w:pStyle w:val="a9"/>
        <w:rPr>
          <w:ins w:id="1855" w:author="имТ Д" w:date="2017-11-10T12:39:00Z"/>
        </w:rPr>
      </w:pPr>
      <w:ins w:id="1856" w:author="имТ Д" w:date="2017-11-10T12:39:00Z">
        <w:r>
          <w:rPr>
            <w:rStyle w:val="ab"/>
          </w:rPr>
          <w:footnoteRef/>
        </w:r>
        <w:r>
          <w:t xml:space="preserve"> Розанов. С.268</w:t>
        </w:r>
      </w:ins>
    </w:p>
  </w:footnote>
  <w:footnote w:id="36">
    <w:p w14:paraId="651D67D2" w14:textId="7BB18142" w:rsidR="00A540DE" w:rsidRDefault="00A540DE">
      <w:pPr>
        <w:pStyle w:val="a9"/>
        <w:rPr>
          <w:ins w:id="1901" w:author="имТ Д" w:date="2017-11-10T12:39:00Z"/>
        </w:rPr>
      </w:pPr>
      <w:ins w:id="1902" w:author="имТ Д" w:date="2017-11-10T12:39:00Z">
        <w:r>
          <w:rPr>
            <w:rStyle w:val="ab"/>
          </w:rPr>
          <w:footnoteRef/>
        </w:r>
        <w:r>
          <w:t xml:space="preserve"> Розанов. С.266</w:t>
        </w:r>
      </w:ins>
    </w:p>
  </w:footnote>
  <w:footnote w:id="37">
    <w:p w14:paraId="03B1678C" w14:textId="633085B1" w:rsidR="00A540DE" w:rsidRDefault="00A540DE">
      <w:pPr>
        <w:pStyle w:val="a9"/>
        <w:rPr>
          <w:ins w:id="1958" w:author="имТ Д" w:date="2017-11-10T12:39:00Z"/>
        </w:rPr>
      </w:pPr>
      <w:ins w:id="1959" w:author="имТ Д" w:date="2017-11-10T12:39:00Z">
        <w:r>
          <w:rPr>
            <w:rStyle w:val="ab"/>
          </w:rPr>
          <w:footnoteRef/>
        </w:r>
        <w:r>
          <w:t xml:space="preserve"> Розанов. С.268</w:t>
        </w:r>
      </w:ins>
    </w:p>
  </w:footnote>
  <w:footnote w:id="38">
    <w:p w14:paraId="4F28FD7D" w14:textId="77777777" w:rsidR="00A540DE" w:rsidRDefault="00A540DE" w:rsidP="00D475FA">
      <w:pPr>
        <w:pStyle w:val="a9"/>
        <w:rPr>
          <w:ins w:id="2007" w:author="имТ Д" w:date="2017-11-10T11:52:00Z"/>
        </w:rPr>
      </w:pPr>
      <w:ins w:id="2008" w:author="имТ Д" w:date="2017-11-10T11:52:00Z">
        <w:r>
          <w:rPr>
            <w:rStyle w:val="ab"/>
          </w:rPr>
          <w:footnoteRef/>
        </w:r>
        <w:r>
          <w:t xml:space="preserve"> Розанов. С.263</w:t>
        </w:r>
      </w:ins>
    </w:p>
  </w:footnote>
  <w:footnote w:id="39">
    <w:p w14:paraId="421A9999" w14:textId="77777777" w:rsidR="00A540DE" w:rsidRDefault="00A540DE" w:rsidP="00D475FA">
      <w:pPr>
        <w:pStyle w:val="a9"/>
        <w:rPr>
          <w:ins w:id="2052" w:author="имТ Д" w:date="2017-11-10T11:57:00Z"/>
        </w:rPr>
      </w:pPr>
      <w:ins w:id="2053" w:author="имТ Д" w:date="2017-11-10T11:57:00Z">
        <w:r>
          <w:rPr>
            <w:rStyle w:val="ab"/>
          </w:rPr>
          <w:footnoteRef/>
        </w:r>
        <w:r>
          <w:t xml:space="preserve"> Розанов. С.264</w:t>
        </w:r>
      </w:ins>
    </w:p>
  </w:footnote>
  <w:footnote w:id="40">
    <w:p w14:paraId="47298A85" w14:textId="77777777" w:rsidR="00A540DE" w:rsidRDefault="00A540DE" w:rsidP="00F94120">
      <w:pPr>
        <w:pStyle w:val="a9"/>
        <w:rPr>
          <w:ins w:id="2055" w:author="имТ Д" w:date="2017-11-10T12:02:00Z"/>
        </w:rPr>
      </w:pPr>
      <w:ins w:id="2056" w:author="имТ Д" w:date="2017-11-10T12:02:00Z">
        <w:r>
          <w:rPr>
            <w:rStyle w:val="ab"/>
          </w:rPr>
          <w:footnoteRef/>
        </w:r>
        <w:r>
          <w:t xml:space="preserve"> Розанов. С.265</w:t>
        </w:r>
      </w:ins>
    </w:p>
  </w:footnote>
  <w:footnote w:id="41">
    <w:p w14:paraId="112F2BF2" w14:textId="77777777" w:rsidR="00A540DE" w:rsidRDefault="00A540DE" w:rsidP="000B633E">
      <w:pPr>
        <w:pStyle w:val="a9"/>
        <w:rPr>
          <w:ins w:id="2105" w:author="имТ Д" w:date="2017-11-10T12:31:00Z"/>
        </w:rPr>
      </w:pPr>
      <w:ins w:id="2106" w:author="имТ Д" w:date="2017-11-10T12:31:00Z">
        <w:r>
          <w:rPr>
            <w:rStyle w:val="ab"/>
          </w:rPr>
          <w:footnoteRef/>
        </w:r>
        <w:r>
          <w:t xml:space="preserve"> Розанов. С.263</w:t>
        </w:r>
      </w:ins>
    </w:p>
  </w:footnote>
  <w:footnote w:id="42">
    <w:p w14:paraId="47D1846D" w14:textId="77777777" w:rsidR="00A540DE" w:rsidRDefault="00A540DE" w:rsidP="000B633E">
      <w:pPr>
        <w:pStyle w:val="a9"/>
        <w:rPr>
          <w:ins w:id="2141" w:author="имТ Д" w:date="2017-11-10T12:37:00Z"/>
        </w:rPr>
      </w:pPr>
      <w:ins w:id="2142" w:author="имТ Д" w:date="2017-11-10T12:37:00Z">
        <w:r>
          <w:rPr>
            <w:rStyle w:val="ab"/>
          </w:rPr>
          <w:footnoteRef/>
        </w:r>
        <w:r>
          <w:t xml:space="preserve"> Розанов. С.264</w:t>
        </w:r>
      </w:ins>
    </w:p>
  </w:footnote>
  <w:footnote w:id="43">
    <w:p w14:paraId="4BD2155A" w14:textId="77777777" w:rsidR="00A540DE" w:rsidRDefault="00A540DE" w:rsidP="000B633E">
      <w:pPr>
        <w:pStyle w:val="a9"/>
        <w:rPr>
          <w:ins w:id="2143" w:author="имТ Д" w:date="2017-11-10T12:37:00Z"/>
        </w:rPr>
      </w:pPr>
      <w:ins w:id="2144" w:author="имТ Д" w:date="2017-11-10T12:37:00Z">
        <w:r>
          <w:rPr>
            <w:rStyle w:val="ab"/>
          </w:rPr>
          <w:footnoteRef/>
        </w:r>
        <w:r>
          <w:t xml:space="preserve"> Розанов. С.265</w:t>
        </w:r>
      </w:ins>
    </w:p>
  </w:footnote>
  <w:footnote w:id="44">
    <w:p w14:paraId="710089EA" w14:textId="3E9AEB5A" w:rsidR="00A540DE" w:rsidRDefault="00A540DE">
      <w:pPr>
        <w:pStyle w:val="a9"/>
      </w:pPr>
      <w:ins w:id="2210" w:author="имТ Д" w:date="2017-11-10T11:40:00Z">
        <w:r>
          <w:rPr>
            <w:rStyle w:val="ab"/>
          </w:rPr>
          <w:footnoteRef/>
        </w:r>
        <w:r>
          <w:t xml:space="preserve"> Розанов. С.263</w:t>
        </w:r>
      </w:ins>
    </w:p>
  </w:footnote>
  <w:footnote w:id="45">
    <w:p w14:paraId="353F80FB" w14:textId="44EB41CF" w:rsidR="00A540DE" w:rsidRDefault="00A540DE">
      <w:pPr>
        <w:pStyle w:val="a9"/>
      </w:pPr>
      <w:ins w:id="2329" w:author="имТ Д" w:date="2017-11-10T11:40:00Z">
        <w:r>
          <w:rPr>
            <w:rStyle w:val="ab"/>
          </w:rPr>
          <w:footnoteRef/>
        </w:r>
        <w:r>
          <w:t xml:space="preserve"> Розанов. С.264</w:t>
        </w:r>
      </w:ins>
    </w:p>
  </w:footnote>
  <w:footnote w:id="46">
    <w:p w14:paraId="3EFC79A0" w14:textId="46A1EA5A" w:rsidR="00A540DE" w:rsidRDefault="00A540DE">
      <w:pPr>
        <w:pStyle w:val="a9"/>
      </w:pPr>
      <w:ins w:id="2441" w:author="имТ Д" w:date="2017-11-10T11:56:00Z">
        <w:r>
          <w:rPr>
            <w:rStyle w:val="ab"/>
          </w:rPr>
          <w:footnoteRef/>
        </w:r>
        <w:r>
          <w:t xml:space="preserve"> Розанов. С.265</w:t>
        </w:r>
      </w:ins>
    </w:p>
  </w:footnote>
  <w:footnote w:id="47">
    <w:p w14:paraId="28A6615E" w14:textId="77777777" w:rsidR="00A540DE" w:rsidRDefault="00A540DE" w:rsidP="00987945">
      <w:pPr>
        <w:pStyle w:val="a9"/>
        <w:rPr>
          <w:ins w:id="2487" w:author="имТ Д" w:date="2017-11-10T11:25:00Z"/>
        </w:rPr>
      </w:pPr>
      <w:ins w:id="2488" w:author="имТ Д" w:date="2017-11-10T11:25:00Z">
        <w:r>
          <w:rPr>
            <w:rStyle w:val="ab"/>
          </w:rPr>
          <w:footnoteRef/>
        </w:r>
        <w:r>
          <w:t xml:space="preserve"> Все исключения будут указываться в правилах конкретных богослужебных дней. Здесь только общая канва</w:t>
        </w:r>
      </w:ins>
    </w:p>
  </w:footnote>
  <w:footnote w:id="48">
    <w:p w14:paraId="1F92CB2A" w14:textId="196BCD78" w:rsidR="00A540DE" w:rsidRDefault="00A540DE" w:rsidP="00987945">
      <w:pPr>
        <w:pStyle w:val="a9"/>
        <w:rPr>
          <w:ins w:id="2550" w:author="имТ Д" w:date="2017-11-10T11:25:00Z"/>
        </w:rPr>
      </w:pPr>
      <w:ins w:id="2551" w:author="имТ Д" w:date="2017-11-10T11:25:00Z">
        <w:r>
          <w:rPr>
            <w:rStyle w:val="ab"/>
          </w:rPr>
          <w:footnoteRef/>
        </w:r>
        <w:r>
          <w:t xml:space="preserve"> </w:t>
        </w:r>
      </w:ins>
      <w:ins w:id="2552" w:author="имТ Д" w:date="2017-11-10T15:54:00Z">
        <w:r>
          <w:fldChar w:fldCharType="begin"/>
        </w:r>
        <w:r>
          <w:instrText xml:space="preserve"> HYPERLINK "</w:instrText>
        </w:r>
        <w:r w:rsidRPr="00E15813">
          <w:instrText>https://azbyka.ru/otechnik/Pravoslavnoe_Bogosluzhenie/nastolnaja-kniga-svjashennosluzhitelja/1_2_3</w:instrText>
        </w:r>
        <w:r>
          <w:instrText xml:space="preserve">" </w:instrText>
        </w:r>
        <w:r>
          <w:fldChar w:fldCharType="separate"/>
        </w:r>
      </w:ins>
      <w:r w:rsidRPr="00C245C4">
        <w:rPr>
          <w:rStyle w:val="a7"/>
        </w:rPr>
        <w:t>https://azbyka.ru/otechnik/Pravoslavnoe_Bogosluzhenie/nastolnaja-kniga-svjashennosluzhitelja/1_2_3</w:t>
      </w:r>
      <w:ins w:id="2553" w:author="имТ Д" w:date="2017-11-10T15:54:00Z">
        <w:r>
          <w:fldChar w:fldCharType="end"/>
        </w:r>
        <w:r>
          <w:t xml:space="preserve"> </w:t>
        </w:r>
      </w:ins>
    </w:p>
  </w:footnote>
  <w:footnote w:id="49">
    <w:p w14:paraId="3C8446DF" w14:textId="77777777" w:rsidR="00A540DE" w:rsidRDefault="00A540DE">
      <w:pPr>
        <w:pStyle w:val="a9"/>
      </w:pPr>
      <w:r>
        <w:rPr>
          <w:rStyle w:val="ab"/>
        </w:rPr>
        <w:footnoteRef/>
      </w:r>
      <w:r>
        <w:t xml:space="preserve"> Розанов. Богослужебный устав. с. 87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3E6C"/>
    <w:multiLevelType w:val="hybridMultilevel"/>
    <w:tmpl w:val="F4A274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380C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CB76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F10F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04940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CB36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1DD5C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29D27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61D5EF9"/>
    <w:multiLevelType w:val="hybridMultilevel"/>
    <w:tmpl w:val="848C55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AE46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BBE24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F7119BE"/>
    <w:multiLevelType w:val="hybridMultilevel"/>
    <w:tmpl w:val="623AA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3F2E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16B2D39"/>
    <w:multiLevelType w:val="hybridMultilevel"/>
    <w:tmpl w:val="399C7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483E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A566E1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D8864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A9650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36963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5D719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7107899"/>
    <w:multiLevelType w:val="hybridMultilevel"/>
    <w:tmpl w:val="F4A274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DD63C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8"/>
  </w:num>
  <w:num w:numId="3">
    <w:abstractNumId w:val="10"/>
  </w:num>
  <w:num w:numId="4">
    <w:abstractNumId w:val="15"/>
  </w:num>
  <w:num w:numId="5">
    <w:abstractNumId w:val="17"/>
  </w:num>
  <w:num w:numId="6">
    <w:abstractNumId w:val="19"/>
  </w:num>
  <w:num w:numId="7">
    <w:abstractNumId w:val="9"/>
  </w:num>
  <w:num w:numId="8">
    <w:abstractNumId w:val="21"/>
  </w:num>
  <w:num w:numId="9">
    <w:abstractNumId w:val="7"/>
  </w:num>
  <w:num w:numId="10">
    <w:abstractNumId w:val="14"/>
  </w:num>
  <w:num w:numId="11">
    <w:abstractNumId w:val="6"/>
  </w:num>
  <w:num w:numId="12">
    <w:abstractNumId w:val="12"/>
  </w:num>
  <w:num w:numId="13">
    <w:abstractNumId w:val="4"/>
  </w:num>
  <w:num w:numId="14">
    <w:abstractNumId w:val="2"/>
  </w:num>
  <w:num w:numId="15">
    <w:abstractNumId w:val="18"/>
  </w:num>
  <w:num w:numId="16">
    <w:abstractNumId w:val="5"/>
  </w:num>
  <w:num w:numId="17">
    <w:abstractNumId w:val="3"/>
  </w:num>
  <w:num w:numId="18">
    <w:abstractNumId w:val="16"/>
  </w:num>
  <w:num w:numId="19">
    <w:abstractNumId w:val="0"/>
  </w:num>
  <w:num w:numId="20">
    <w:abstractNumId w:val="20"/>
  </w:num>
  <w:num w:numId="21">
    <w:abstractNumId w:val="11"/>
  </w:num>
  <w:num w:numId="2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имТ Д">
    <w15:presenceInfo w15:providerId="Windows Live" w15:userId="660b611c15aced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ocumentProtection w:edit="trackedChanges" w:enforcement="1" w:cryptProviderType="rsaAES" w:cryptAlgorithmClass="hash" w:cryptAlgorithmType="typeAny" w:cryptAlgorithmSid="14" w:cryptSpinCount="100000" w:hash="fJ+zNr4DjNY9SLfXUZqWaJDJ/32HWrrM76H16YIxGjK3WZhdxnzzFJjqi7nOCNjLrPYZ5sZWduJWuY926L+5PA==" w:salt="644F5YjYk0Yc6By338A6DA==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22F"/>
    <w:rsid w:val="00000D8C"/>
    <w:rsid w:val="00074691"/>
    <w:rsid w:val="00085F68"/>
    <w:rsid w:val="000A0A64"/>
    <w:rsid w:val="000B633E"/>
    <w:rsid w:val="000D2B79"/>
    <w:rsid w:val="00117C88"/>
    <w:rsid w:val="00131F78"/>
    <w:rsid w:val="001675CD"/>
    <w:rsid w:val="001709A6"/>
    <w:rsid w:val="00182160"/>
    <w:rsid w:val="00190746"/>
    <w:rsid w:val="00210A4B"/>
    <w:rsid w:val="0021360A"/>
    <w:rsid w:val="00224981"/>
    <w:rsid w:val="00252241"/>
    <w:rsid w:val="002A217F"/>
    <w:rsid w:val="002E675A"/>
    <w:rsid w:val="00304DD6"/>
    <w:rsid w:val="00317E93"/>
    <w:rsid w:val="003261B9"/>
    <w:rsid w:val="00345E16"/>
    <w:rsid w:val="00354789"/>
    <w:rsid w:val="003B26D0"/>
    <w:rsid w:val="003D3D30"/>
    <w:rsid w:val="003D5B43"/>
    <w:rsid w:val="003D655C"/>
    <w:rsid w:val="003F313D"/>
    <w:rsid w:val="00422A87"/>
    <w:rsid w:val="00433FA5"/>
    <w:rsid w:val="00443218"/>
    <w:rsid w:val="004512E4"/>
    <w:rsid w:val="004621FD"/>
    <w:rsid w:val="00474F07"/>
    <w:rsid w:val="004774C1"/>
    <w:rsid w:val="004A1ACB"/>
    <w:rsid w:val="004D6D7E"/>
    <w:rsid w:val="005337AF"/>
    <w:rsid w:val="005540AC"/>
    <w:rsid w:val="005624F6"/>
    <w:rsid w:val="00581F67"/>
    <w:rsid w:val="005A7F7C"/>
    <w:rsid w:val="005B266B"/>
    <w:rsid w:val="005D2833"/>
    <w:rsid w:val="00602D7B"/>
    <w:rsid w:val="00612BE1"/>
    <w:rsid w:val="00622F88"/>
    <w:rsid w:val="00623373"/>
    <w:rsid w:val="006824F1"/>
    <w:rsid w:val="006847E9"/>
    <w:rsid w:val="006869BD"/>
    <w:rsid w:val="006A5BEE"/>
    <w:rsid w:val="006C522F"/>
    <w:rsid w:val="0072053F"/>
    <w:rsid w:val="00752422"/>
    <w:rsid w:val="00785CFE"/>
    <w:rsid w:val="007D665F"/>
    <w:rsid w:val="007E67A2"/>
    <w:rsid w:val="00813D54"/>
    <w:rsid w:val="00817428"/>
    <w:rsid w:val="00820C9E"/>
    <w:rsid w:val="008807B1"/>
    <w:rsid w:val="0088705E"/>
    <w:rsid w:val="00892791"/>
    <w:rsid w:val="00896AAA"/>
    <w:rsid w:val="008B5116"/>
    <w:rsid w:val="008B71DC"/>
    <w:rsid w:val="008E516F"/>
    <w:rsid w:val="00900DEC"/>
    <w:rsid w:val="00913FDA"/>
    <w:rsid w:val="00926C95"/>
    <w:rsid w:val="00935004"/>
    <w:rsid w:val="00976606"/>
    <w:rsid w:val="009862C1"/>
    <w:rsid w:val="00986CC4"/>
    <w:rsid w:val="00987945"/>
    <w:rsid w:val="009A5DE8"/>
    <w:rsid w:val="009B2B4B"/>
    <w:rsid w:val="009D1DE4"/>
    <w:rsid w:val="009D59FF"/>
    <w:rsid w:val="009F7517"/>
    <w:rsid w:val="00A3736D"/>
    <w:rsid w:val="00A540DE"/>
    <w:rsid w:val="00A76E78"/>
    <w:rsid w:val="00A92FDF"/>
    <w:rsid w:val="00AE4AAF"/>
    <w:rsid w:val="00B01F6C"/>
    <w:rsid w:val="00B20C7A"/>
    <w:rsid w:val="00B318EE"/>
    <w:rsid w:val="00B41403"/>
    <w:rsid w:val="00B73B1E"/>
    <w:rsid w:val="00B94F4B"/>
    <w:rsid w:val="00C02037"/>
    <w:rsid w:val="00C0347F"/>
    <w:rsid w:val="00C32775"/>
    <w:rsid w:val="00C46BEC"/>
    <w:rsid w:val="00C524F1"/>
    <w:rsid w:val="00C80E16"/>
    <w:rsid w:val="00C8304D"/>
    <w:rsid w:val="00C85164"/>
    <w:rsid w:val="00CA3897"/>
    <w:rsid w:val="00CD78BA"/>
    <w:rsid w:val="00CE01EC"/>
    <w:rsid w:val="00D17455"/>
    <w:rsid w:val="00D475FA"/>
    <w:rsid w:val="00D55DA9"/>
    <w:rsid w:val="00DB4765"/>
    <w:rsid w:val="00E15813"/>
    <w:rsid w:val="00E52613"/>
    <w:rsid w:val="00EC2BDD"/>
    <w:rsid w:val="00F359F4"/>
    <w:rsid w:val="00F4303E"/>
    <w:rsid w:val="00F53A7C"/>
    <w:rsid w:val="00F6094B"/>
    <w:rsid w:val="00F85155"/>
    <w:rsid w:val="00F94120"/>
    <w:rsid w:val="00FA42B9"/>
    <w:rsid w:val="00FA4D80"/>
    <w:rsid w:val="00FC7D9A"/>
    <w:rsid w:val="00FF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3FB3E"/>
  <w15:chartTrackingRefBased/>
  <w15:docId w15:val="{EDB5F696-A4FF-4379-805E-5503A8F0C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52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52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C52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C5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6C52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6C522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C52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6C522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C522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C522F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6C522F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CD7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6">
    <w:name w:val="Grid Table 1 Light Accent 6"/>
    <w:basedOn w:val="a1"/>
    <w:uiPriority w:val="46"/>
    <w:rsid w:val="00CD78B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1"/>
    <w:uiPriority w:val="46"/>
    <w:rsid w:val="00CD78B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1"/>
    <w:uiPriority w:val="46"/>
    <w:rsid w:val="00CA389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9">
    <w:name w:val="footnote text"/>
    <w:basedOn w:val="a"/>
    <w:link w:val="aa"/>
    <w:uiPriority w:val="99"/>
    <w:semiHidden/>
    <w:unhideWhenUsed/>
    <w:rsid w:val="00FF27EF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FF27EF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FF27EF"/>
    <w:rPr>
      <w:vertAlign w:val="superscript"/>
    </w:rPr>
  </w:style>
  <w:style w:type="paragraph" w:styleId="ac">
    <w:name w:val="endnote text"/>
    <w:basedOn w:val="a"/>
    <w:link w:val="ad"/>
    <w:uiPriority w:val="99"/>
    <w:semiHidden/>
    <w:unhideWhenUsed/>
    <w:rsid w:val="00FF27EF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FF27EF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FF27EF"/>
    <w:rPr>
      <w:vertAlign w:val="superscript"/>
    </w:rPr>
  </w:style>
  <w:style w:type="character" w:styleId="af">
    <w:name w:val="Unresolved Mention"/>
    <w:basedOn w:val="a0"/>
    <w:uiPriority w:val="99"/>
    <w:semiHidden/>
    <w:unhideWhenUsed/>
    <w:rsid w:val="00FF27EF"/>
    <w:rPr>
      <w:color w:val="808080"/>
      <w:shd w:val="clear" w:color="auto" w:fill="E6E6E6"/>
    </w:rPr>
  </w:style>
  <w:style w:type="character" w:styleId="af0">
    <w:name w:val="FollowedHyperlink"/>
    <w:basedOn w:val="a0"/>
    <w:uiPriority w:val="99"/>
    <w:semiHidden/>
    <w:unhideWhenUsed/>
    <w:rsid w:val="00FF27EF"/>
    <w:rPr>
      <w:color w:val="954F72" w:themeColor="followedHyperlink"/>
      <w:u w:val="single"/>
    </w:rPr>
  </w:style>
  <w:style w:type="character" w:styleId="af1">
    <w:name w:val="annotation reference"/>
    <w:basedOn w:val="a0"/>
    <w:uiPriority w:val="99"/>
    <w:semiHidden/>
    <w:unhideWhenUsed/>
    <w:rsid w:val="00C32775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C32775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C32775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C32775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C32775"/>
    <w:rPr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C327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C32775"/>
    <w:rPr>
      <w:rFonts w:ascii="Segoe UI" w:hAnsi="Segoe UI" w:cs="Segoe UI"/>
      <w:sz w:val="18"/>
      <w:szCs w:val="18"/>
    </w:rPr>
  </w:style>
  <w:style w:type="paragraph" w:styleId="af8">
    <w:name w:val="Revision"/>
    <w:hidden/>
    <w:uiPriority w:val="99"/>
    <w:semiHidden/>
    <w:rsid w:val="008B71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4A31D-F509-4D66-BE8C-955F24F7A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13775</TotalTime>
  <Pages>30</Pages>
  <Words>3907</Words>
  <Characters>22273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имТ Д</dc:creator>
  <cp:keywords/>
  <dc:description/>
  <cp:lastModifiedBy>имТ Д</cp:lastModifiedBy>
  <cp:revision>42</cp:revision>
  <dcterms:created xsi:type="dcterms:W3CDTF">2017-10-18T12:40:00Z</dcterms:created>
  <dcterms:modified xsi:type="dcterms:W3CDTF">2022-01-24T11:10:00Z</dcterms:modified>
</cp:coreProperties>
</file>